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p>
    <w:p>
      <w:pPr>
        <w:pStyle w:val="3"/>
      </w:pPr>
    </w:p>
    <w:p>
      <w:pPr>
        <w:pStyle w:val="3"/>
      </w:pPr>
    </w:p>
    <w:p>
      <w:pPr>
        <w:pStyle w:val="87"/>
      </w:pPr>
      <w:r>
        <w:rPr>
          <w:rFonts w:hint="eastAsia"/>
        </w:rPr>
        <w:t>南  阳  理  工  学  院</w:t>
      </w:r>
    </w:p>
    <w:p>
      <w:pPr>
        <w:pStyle w:val="87"/>
      </w:pPr>
      <w:r>
        <w:rPr>
          <w:rFonts w:hint="eastAsia"/>
        </w:rPr>
        <w:t>本科生毕业设计(论文)</w:t>
      </w:r>
    </w:p>
    <w:p>
      <w:pPr>
        <w:pStyle w:val="3"/>
      </w:pPr>
    </w:p>
    <w:p>
      <w:pPr>
        <w:pStyle w:val="3"/>
      </w:pPr>
    </w:p>
    <w:p>
      <w:pPr>
        <w:pStyle w:val="3"/>
      </w:pPr>
    </w:p>
    <w:p>
      <w:pPr>
        <w:pStyle w:val="3"/>
      </w:pPr>
    </w:p>
    <w:p>
      <w:pPr>
        <w:pStyle w:val="3"/>
      </w:pPr>
    </w:p>
    <w:p>
      <w:pPr>
        <w:pStyle w:val="3"/>
      </w:pPr>
    </w:p>
    <w:p>
      <w:pPr>
        <w:pStyle w:val="3"/>
      </w:pPr>
    </w:p>
    <w:p>
      <w:pPr>
        <w:pStyle w:val="83"/>
        <w:ind w:left="2352"/>
        <w:rPr>
          <w:rStyle w:val="84"/>
        </w:rPr>
      </w:pPr>
      <w:r>
        <w:rPr>
          <w:rStyle w:val="84"/>
          <w:rFonts w:hint="eastAsia"/>
          <w:u w:val="none"/>
        </w:rPr>
        <w:t>学院(系)：</w:t>
      </w:r>
      <w:r>
        <w:rPr>
          <w:rStyle w:val="84"/>
          <w:rFonts w:hint="eastAsia"/>
        </w:rPr>
        <w:tab/>
      </w:r>
      <w:r>
        <w:rPr>
          <w:rStyle w:val="84"/>
          <w:rFonts w:hint="eastAsia"/>
        </w:rPr>
        <w:t xml:space="preserve"> 计算机与软件学院   </w:t>
      </w:r>
    </w:p>
    <w:p>
      <w:pPr>
        <w:pStyle w:val="83"/>
        <w:ind w:left="2352"/>
        <w:rPr>
          <w:rStyle w:val="84"/>
        </w:rPr>
      </w:pPr>
      <w:r>
        <w:rPr>
          <w:rStyle w:val="84"/>
          <w:rFonts w:hint="eastAsia"/>
          <w:u w:val="none"/>
        </w:rPr>
        <w:t>专    业：</w:t>
      </w:r>
      <w:r>
        <w:rPr>
          <w:rStyle w:val="84"/>
          <w:rFonts w:hint="eastAsia"/>
        </w:rPr>
        <w:tab/>
      </w:r>
      <w:r>
        <w:rPr>
          <w:rStyle w:val="84"/>
          <w:rFonts w:hint="eastAsia"/>
        </w:rPr>
        <w:t xml:space="preserve">      软件工程      </w:t>
      </w:r>
    </w:p>
    <w:p>
      <w:pPr>
        <w:pStyle w:val="83"/>
        <w:ind w:left="2352"/>
        <w:rPr>
          <w:rStyle w:val="84"/>
        </w:rPr>
      </w:pPr>
      <w:r>
        <w:rPr>
          <w:rStyle w:val="84"/>
          <w:rFonts w:hint="eastAsia"/>
          <w:u w:val="none"/>
        </w:rPr>
        <w:t>学    生：</w:t>
      </w:r>
      <w:r>
        <w:rPr>
          <w:rStyle w:val="84"/>
          <w:rFonts w:hint="eastAsia"/>
        </w:rPr>
        <w:tab/>
      </w:r>
      <w:r>
        <w:rPr>
          <w:rStyle w:val="84"/>
          <w:rFonts w:hint="eastAsia"/>
        </w:rPr>
        <w:t xml:space="preserve">             </w:t>
      </w:r>
    </w:p>
    <w:p>
      <w:pPr>
        <w:pStyle w:val="83"/>
        <w:ind w:left="2352"/>
        <w:rPr>
          <w:rStyle w:val="84"/>
        </w:rPr>
      </w:pPr>
      <w:r>
        <w:rPr>
          <w:rStyle w:val="84"/>
          <w:rFonts w:hint="eastAsia"/>
          <w:u w:val="none"/>
        </w:rPr>
        <w:t>指导教师：</w:t>
      </w:r>
      <w:r>
        <w:rPr>
          <w:rStyle w:val="84"/>
          <w:rFonts w:hint="eastAsia"/>
        </w:rPr>
        <w:tab/>
      </w:r>
      <w:r>
        <w:rPr>
          <w:rStyle w:val="84"/>
          <w:rFonts w:hint="eastAsia"/>
        </w:rPr>
        <w:t xml:space="preserve">               </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85"/>
      </w:pPr>
      <w:r>
        <w:rPr>
          <w:rFonts w:hint="eastAsia"/>
        </w:rPr>
        <w:t xml:space="preserve">完成日期  </w:t>
      </w:r>
      <w:r>
        <w:rPr>
          <w:rStyle w:val="86"/>
        </w:rPr>
        <w:t xml:space="preserve">  20</w:t>
      </w:r>
      <w:r>
        <w:rPr>
          <w:rStyle w:val="86"/>
          <w:rFonts w:hint="eastAsia"/>
        </w:rPr>
        <w:t>25</w:t>
      </w:r>
      <w:r>
        <w:rPr>
          <w:rStyle w:val="86"/>
        </w:rPr>
        <w:t xml:space="preserve">  </w:t>
      </w:r>
      <w:r>
        <w:rPr>
          <w:rFonts w:hint="eastAsia"/>
        </w:rPr>
        <w:t xml:space="preserve"> 年 </w:t>
      </w:r>
      <w:r>
        <w:rPr>
          <w:rStyle w:val="86"/>
        </w:rPr>
        <w:t xml:space="preserve">  0</w:t>
      </w:r>
      <w:r>
        <w:rPr>
          <w:rStyle w:val="86"/>
          <w:rFonts w:hint="eastAsia"/>
        </w:rPr>
        <w:t>5</w:t>
      </w:r>
      <w:r>
        <w:rPr>
          <w:rStyle w:val="86"/>
        </w:rPr>
        <w:t xml:space="preserve">  </w:t>
      </w:r>
      <w:r>
        <w:rPr>
          <w:rFonts w:hint="eastAsia"/>
        </w:rPr>
        <w:t>月</w:t>
      </w:r>
    </w:p>
    <w:p>
      <w:pPr>
        <w:pStyle w:val="3"/>
      </w:pPr>
    </w:p>
    <w:p>
      <w:pPr>
        <w:pStyle w:val="3"/>
        <w:sectPr>
          <w:footerReference r:id="rId4" w:type="default"/>
          <w:headerReference r:id="rId3" w:type="even"/>
          <w:footnotePr>
            <w:numFmt w:val="decimalEnclosedCircleChinese"/>
            <w:numRestart w:val="eachPage"/>
          </w:footnotePr>
          <w:pgSz w:w="11906" w:h="16838"/>
          <w:pgMar w:top="1985" w:right="1418" w:bottom="1418" w:left="1418" w:header="1418" w:footer="1134" w:gutter="0"/>
          <w:pgNumType w:start="1" w:chapSep="emDash"/>
          <w:cols w:space="425" w:num="1"/>
          <w:docGrid w:linePitch="312" w:charSpace="0"/>
        </w:sectPr>
      </w:pPr>
    </w:p>
    <w:p>
      <w:pPr>
        <w:pStyle w:val="3"/>
      </w:pPr>
    </w:p>
    <w:p>
      <w:pPr>
        <w:pStyle w:val="3"/>
      </w:pPr>
    </w:p>
    <w:p>
      <w:pPr>
        <w:pStyle w:val="3"/>
      </w:pPr>
    </w:p>
    <w:p>
      <w:pPr>
        <w:pStyle w:val="3"/>
      </w:pPr>
    </w:p>
    <w:p>
      <w:pPr>
        <w:pStyle w:val="79"/>
      </w:pPr>
      <w:r>
        <w:rPr>
          <w:rFonts w:hint="eastAsia"/>
        </w:rPr>
        <w:t>南阳理工学院本科生毕业设计（论文）</w:t>
      </w:r>
    </w:p>
    <w:p>
      <w:pPr>
        <w:pStyle w:val="3"/>
      </w:pPr>
    </w:p>
    <w:p>
      <w:pPr>
        <w:pStyle w:val="3"/>
      </w:pPr>
    </w:p>
    <w:p>
      <w:pPr>
        <w:pStyle w:val="3"/>
      </w:pPr>
    </w:p>
    <w:p>
      <w:pPr>
        <w:pStyle w:val="3"/>
      </w:pPr>
    </w:p>
    <w:p>
      <w:pPr>
        <w:pStyle w:val="3"/>
      </w:pPr>
    </w:p>
    <w:p>
      <w:pPr>
        <w:pStyle w:val="3"/>
      </w:pPr>
    </w:p>
    <w:p>
      <w:pPr>
        <w:pStyle w:val="82"/>
        <w:spacing w:before="240" w:beforeLines="100"/>
      </w:pPr>
      <w:r>
        <w:rPr>
          <w:rFonts w:hint="eastAsia"/>
        </w:rPr>
        <w:t>基于Django的Web应用漏洞扫描系统的设计与实现</w:t>
      </w:r>
    </w:p>
    <w:p>
      <w:pPr>
        <w:pStyle w:val="3"/>
      </w:pPr>
    </w:p>
    <w:p>
      <w:pPr>
        <w:pStyle w:val="3"/>
      </w:pPr>
    </w:p>
    <w:p>
      <w:pPr>
        <w:pStyle w:val="81"/>
      </w:pPr>
      <w:r>
        <w:t>Design and Implementation of the</w:t>
      </w:r>
      <w:r>
        <w:rPr>
          <w:rFonts w:hint="eastAsia"/>
        </w:rPr>
        <w:t xml:space="preserve"> </w:t>
      </w:r>
      <w:r>
        <w:t>Django-based Web Application Vulnerability Scanning System System</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80"/>
        <w:ind w:left="3150" w:leftChars="1500"/>
      </w:pPr>
      <w:r>
        <w:rPr>
          <w:rFonts w:hint="eastAsia"/>
        </w:rPr>
        <w:t>总  计：毕业设计(论文) 29页</w:t>
      </w:r>
    </w:p>
    <w:p>
      <w:pPr>
        <w:pStyle w:val="80"/>
        <w:ind w:left="3150" w:leftChars="1500"/>
      </w:pPr>
      <w:r>
        <w:rPr>
          <w:rFonts w:hint="eastAsia"/>
        </w:rPr>
        <w:t>表  格：        7个</w:t>
      </w:r>
    </w:p>
    <w:p>
      <w:pPr>
        <w:pStyle w:val="80"/>
        <w:ind w:left="3150" w:leftChars="1500"/>
      </w:pPr>
      <w:r>
        <w:rPr>
          <w:rFonts w:hint="eastAsia"/>
        </w:rPr>
        <w:t>图  片：        10个</w:t>
      </w:r>
    </w:p>
    <w:p>
      <w:pPr>
        <w:pStyle w:val="3"/>
        <w:ind w:left="3150" w:leftChars="1500"/>
      </w:pPr>
    </w:p>
    <w:p>
      <w:pPr>
        <w:pStyle w:val="3"/>
      </w:pPr>
    </w:p>
    <w:p>
      <w:pPr>
        <w:pStyle w:val="3"/>
        <w:sectPr>
          <w:headerReference r:id="rId5" w:type="default"/>
          <w:footerReference r:id="rId6" w:type="default"/>
          <w:footnotePr>
            <w:numFmt w:val="decimalEnclosedCircleChinese"/>
            <w:numRestart w:val="eachPage"/>
          </w:footnotePr>
          <w:pgSz w:w="11906" w:h="16838"/>
          <w:pgMar w:top="1985" w:right="1418" w:bottom="1418" w:left="1418" w:header="1418" w:footer="1134" w:gutter="0"/>
          <w:pgNumType w:start="1" w:chapSep="emDash"/>
          <w:cols w:space="425" w:num="1"/>
          <w:docGrid w:linePitch="312" w:charSpace="0"/>
        </w:sectPr>
      </w:pPr>
    </w:p>
    <w:p>
      <w:pPr>
        <w:pStyle w:val="3"/>
      </w:pPr>
    </w:p>
    <w:p>
      <w:pPr>
        <w:pStyle w:val="3"/>
      </w:pPr>
    </w:p>
    <w:p>
      <w:pPr>
        <w:pStyle w:val="75"/>
      </w:pPr>
      <w:r>
        <w:rPr>
          <w:rFonts w:hint="eastAsia"/>
        </w:rPr>
        <w:t>南 阳 理 工 学 院 本 科 毕 业 设 计(论文)</w:t>
      </w:r>
    </w:p>
    <w:p>
      <w:pPr>
        <w:pStyle w:val="3"/>
      </w:pPr>
    </w:p>
    <w:p>
      <w:pPr>
        <w:pStyle w:val="3"/>
      </w:pPr>
    </w:p>
    <w:p>
      <w:pPr>
        <w:pStyle w:val="3"/>
      </w:pPr>
    </w:p>
    <w:p>
      <w:pPr>
        <w:pStyle w:val="78"/>
      </w:pPr>
      <w:r>
        <w:rPr>
          <w:rFonts w:hint="eastAsia"/>
          <w:vanish/>
        </w:rPr>
        <w:t>基于Python+Django的漏洞扫描系统的设计与实现</w:t>
      </w:r>
    </w:p>
    <w:p>
      <w:pPr>
        <w:pStyle w:val="101"/>
      </w:pPr>
    </w:p>
    <w:p>
      <w:pPr>
        <w:pStyle w:val="3"/>
      </w:pPr>
    </w:p>
    <w:p>
      <w:pPr>
        <w:pStyle w:val="76"/>
      </w:pPr>
      <w:r>
        <w:t>Design and Implementation of the</w:t>
      </w:r>
      <w:r>
        <w:rPr>
          <w:rFonts w:hint="eastAsia"/>
        </w:rPr>
        <w:t xml:space="preserve"> Python+</w:t>
      </w:r>
      <w:r>
        <w:t>Django-</w:t>
      </w:r>
      <w:r>
        <w:rPr>
          <w:rFonts w:hint="eastAsia"/>
        </w:rPr>
        <w:t>B</w:t>
      </w:r>
      <w:r>
        <w:t xml:space="preserve">ased </w:t>
      </w:r>
      <w:del w:id="0" w:author="Administrator" w:date="2025-04-18T09:25:00Z">
        <w:r>
          <w:rPr/>
          <w:delText xml:space="preserve">Web Application </w:delText>
        </w:r>
      </w:del>
      <w:r>
        <w:t>Vulnerability Scanning System</w:t>
      </w:r>
    </w:p>
    <w:p>
      <w:pPr>
        <w:pStyle w:val="77"/>
        <w:ind w:right="630"/>
      </w:pPr>
    </w:p>
    <w:p>
      <w:pPr>
        <w:pStyle w:val="3"/>
      </w:pPr>
    </w:p>
    <w:p>
      <w:pPr>
        <w:pStyle w:val="3"/>
      </w:pPr>
    </w:p>
    <w:p>
      <w:pPr>
        <w:pStyle w:val="3"/>
      </w:pPr>
    </w:p>
    <w:p>
      <w:pPr>
        <w:pStyle w:val="72"/>
        <w:ind w:left="2310"/>
      </w:pPr>
      <w:r>
        <w:rPr>
          <w:rFonts w:hint="eastAsia"/>
        </w:rPr>
        <w:t>学    院(系)：</w:t>
      </w:r>
      <w:r>
        <w:rPr>
          <w:rFonts w:hint="eastAsia"/>
        </w:rPr>
        <w:tab/>
      </w:r>
      <w:r>
        <w:rPr>
          <w:rStyle w:val="73"/>
          <w:rFonts w:hint="eastAsia"/>
        </w:rPr>
        <w:t xml:space="preserve">  计算机与软件学院  </w:t>
      </w:r>
    </w:p>
    <w:p>
      <w:pPr>
        <w:pStyle w:val="72"/>
        <w:ind w:left="2310"/>
      </w:pPr>
      <w:r>
        <w:rPr>
          <w:rFonts w:hint="eastAsia"/>
        </w:rPr>
        <w:t>专       业：</w:t>
      </w:r>
      <w:r>
        <w:rPr>
          <w:rFonts w:hint="eastAsia"/>
        </w:rPr>
        <w:tab/>
      </w:r>
      <w:r>
        <w:rPr>
          <w:rStyle w:val="73"/>
          <w:rFonts w:hint="eastAsia"/>
        </w:rPr>
        <w:t xml:space="preserve">      软件工程      </w:t>
      </w:r>
    </w:p>
    <w:p>
      <w:pPr>
        <w:pStyle w:val="72"/>
        <w:ind w:left="2310"/>
      </w:pPr>
      <w:r>
        <w:rPr>
          <w:rFonts w:hint="eastAsia"/>
        </w:rPr>
        <w:t>学 生 姓 名：</w:t>
      </w:r>
      <w:r>
        <w:rPr>
          <w:rFonts w:hint="eastAsia"/>
        </w:rPr>
        <w:tab/>
      </w:r>
      <w:r>
        <w:rPr>
          <w:rStyle w:val="73"/>
          <w:rFonts w:hint="eastAsia"/>
        </w:rPr>
        <w:t xml:space="preserve">            </w:t>
      </w:r>
    </w:p>
    <w:p>
      <w:pPr>
        <w:pStyle w:val="72"/>
        <w:ind w:left="2310"/>
      </w:pPr>
      <w:r>
        <w:rPr>
          <w:rFonts w:hint="eastAsia"/>
        </w:rPr>
        <w:t>学       号：</w:t>
      </w:r>
      <w:r>
        <w:rPr>
          <w:rFonts w:hint="eastAsia"/>
        </w:rPr>
        <w:tab/>
      </w:r>
      <w:r>
        <w:rPr>
          <w:rStyle w:val="73"/>
        </w:rPr>
        <w:t xml:space="preserve">            </w:t>
      </w:r>
    </w:p>
    <w:p>
      <w:pPr>
        <w:pStyle w:val="72"/>
        <w:ind w:left="2310"/>
        <w:rPr>
          <w:rStyle w:val="73"/>
        </w:rPr>
      </w:pPr>
      <w:r>
        <w:rPr>
          <w:rFonts w:hint="eastAsia"/>
        </w:rPr>
        <w:t>指导教师(职称)：</w:t>
      </w:r>
      <w:r>
        <w:rPr>
          <w:rFonts w:hint="eastAsia"/>
        </w:rPr>
        <w:tab/>
      </w:r>
      <w:r>
        <w:rPr>
          <w:rStyle w:val="73"/>
          <w:rFonts w:hint="eastAsia"/>
        </w:rPr>
        <w:t xml:space="preserve">      </w:t>
      </w:r>
    </w:p>
    <w:p>
      <w:pPr>
        <w:pStyle w:val="72"/>
        <w:ind w:left="2310"/>
      </w:pPr>
      <w:r>
        <w:rPr>
          <w:rFonts w:hint="eastAsia"/>
        </w:rPr>
        <w:t>评阅教师(职称)：</w:t>
      </w:r>
      <w:r>
        <w:rPr>
          <w:rFonts w:hint="eastAsia"/>
        </w:rPr>
        <w:tab/>
      </w:r>
      <w:r>
        <w:rPr>
          <w:rStyle w:val="73"/>
          <w:rFonts w:hint="eastAsia"/>
        </w:rPr>
        <w:t xml:space="preserve">   李相海（副教授） </w:t>
      </w:r>
    </w:p>
    <w:p>
      <w:pPr>
        <w:pStyle w:val="72"/>
        <w:ind w:left="2310"/>
      </w:pPr>
      <w:r>
        <w:rPr>
          <w:rFonts w:hint="eastAsia"/>
        </w:rPr>
        <w:t>完 成 日 期：</w:t>
      </w:r>
      <w:r>
        <w:rPr>
          <w:rFonts w:hint="eastAsia"/>
        </w:rPr>
        <w:tab/>
      </w:r>
      <w:r>
        <w:rPr>
          <w:rStyle w:val="73"/>
          <w:rFonts w:hint="eastAsia"/>
        </w:rPr>
        <w:t xml:space="preserve">  2025年05月02日  </w:t>
      </w:r>
    </w:p>
    <w:p>
      <w:pPr>
        <w:pStyle w:val="3"/>
      </w:pPr>
    </w:p>
    <w:p>
      <w:pPr>
        <w:pStyle w:val="3"/>
      </w:pPr>
    </w:p>
    <w:p>
      <w:pPr>
        <w:pStyle w:val="3"/>
      </w:pPr>
    </w:p>
    <w:p>
      <w:pPr>
        <w:pStyle w:val="3"/>
      </w:pPr>
    </w:p>
    <w:p>
      <w:pPr>
        <w:pStyle w:val="74"/>
      </w:pPr>
      <w:r>
        <w:rPr>
          <w:rFonts w:hint="eastAsia"/>
        </w:rPr>
        <w:t>南阳理工学院</w:t>
      </w:r>
    </w:p>
    <w:p>
      <w:pPr>
        <w:pStyle w:val="74"/>
      </w:pPr>
      <w:r>
        <w:rPr>
          <w:rFonts w:hint="eastAsia"/>
        </w:rPr>
        <w:t>Nanyang Institute of Technology</w:t>
      </w:r>
    </w:p>
    <w:p>
      <w:pPr>
        <w:pStyle w:val="3"/>
        <w:sectPr>
          <w:headerReference r:id="rId7" w:type="default"/>
          <w:footerReference r:id="rId8" w:type="default"/>
          <w:footnotePr>
            <w:numFmt w:val="decimalEnclosedCircleChinese"/>
            <w:numRestart w:val="eachPage"/>
          </w:footnotePr>
          <w:pgSz w:w="11906" w:h="16838"/>
          <w:pgMar w:top="1985" w:right="1418" w:bottom="1418" w:left="1418" w:header="1418" w:footer="1134" w:gutter="0"/>
          <w:pgNumType w:start="1" w:chapSep="emDash"/>
          <w:cols w:space="425" w:num="1"/>
          <w:docGrid w:linePitch="312" w:charSpace="0"/>
        </w:sectPr>
      </w:pPr>
    </w:p>
    <w:p>
      <w:pPr>
        <w:pStyle w:val="97"/>
        <w:spacing w:before="240"/>
      </w:pPr>
      <w:r>
        <w:rPr>
          <w:rFonts w:hint="eastAsia"/>
        </w:rPr>
        <w:t>基于Python+Django的漏洞扫描系统的设计与实现</w:t>
      </w:r>
    </w:p>
    <w:p>
      <w:pPr>
        <w:pStyle w:val="103"/>
      </w:pPr>
    </w:p>
    <w:p>
      <w:pPr>
        <w:pStyle w:val="95"/>
        <w:spacing w:before="120" w:after="120"/>
        <w:rPr>
          <w:rFonts w:hint="eastAsia" w:eastAsia="宋体"/>
          <w:lang w:val="en-US" w:eastAsia="zh-CN"/>
        </w:rPr>
        <w:sectPr>
          <w:headerReference r:id="rId9" w:type="default"/>
          <w:footerReference r:id="rId10" w:type="default"/>
          <w:footnotePr>
            <w:numFmt w:val="decimalEnclosedCircleChinese"/>
            <w:numRestart w:val="eachPage"/>
          </w:footnotePr>
          <w:pgSz w:w="11906" w:h="16838"/>
          <w:pgMar w:top="1985" w:right="1418" w:bottom="1418" w:left="1418" w:header="1418" w:footer="1134" w:gutter="0"/>
          <w:pgNumType w:start="1" w:chapSep="emDash"/>
          <w:cols w:space="425" w:num="1"/>
          <w:docGrid w:linePitch="312" w:charSpace="0"/>
        </w:sectPr>
      </w:pPr>
      <w:r>
        <w:rPr>
          <w:rFonts w:hint="eastAsia"/>
        </w:rPr>
        <w:t xml:space="preserve">软件工程 </w:t>
      </w:r>
      <w:r>
        <w:rPr>
          <w:rFonts w:hint="eastAsia"/>
          <w:lang w:val="en-US" w:eastAsia="zh-CN"/>
        </w:rPr>
        <w:t>张三</w:t>
      </w:r>
    </w:p>
    <w:p>
      <w:pPr>
        <w:pStyle w:val="96"/>
      </w:pPr>
      <w:r>
        <w:rPr>
          <w:rFonts w:hint="eastAsia"/>
        </w:rPr>
        <w:t>随着信息技术的快速发展，网络安全问题特别是Web应用的安全性逐渐成为研究的重点。本研究设计并实现了一套基于Python和Django框架的Web应用漏洞扫描系统，用以应对现代网络环境中复杂多变的安全威胁。系统通过集成Nmap工具进行端口扫描，并结合自定义脚本检测常见的漏洞类型，如跨站脚本攻击、SQL注入等，从而有效识别潜在的安全风险。在用户身份验证方面，通过采用JWT认证机制等方式提升系统的安全性，构建了多层次的防护体系。为优化用户体验，系统采用了前后端分离的架构设计。前端基于React框架开发，提供直观且友好的交互界面，后端则依托Django框架处理核心业务逻辑与数据管理任务。经过测试，该系统展现出功能全面、性能稳定的特点，同时具备较强的扩展性和安全性，能够满足实际应用需求。</w:t>
      </w:r>
    </w:p>
    <w:p>
      <w:pPr>
        <w:pStyle w:val="98"/>
        <w:ind w:firstLine="480"/>
      </w:pPr>
      <w:r>
        <w:rPr>
          <w:rFonts w:hint="eastAsia"/>
        </w:rPr>
        <w:t>Web应用安全；漏洞扫描系统；Django框架；Nmap；JWT认证；</w:t>
      </w:r>
    </w:p>
    <w:p>
      <w:pPr>
        <w:pStyle w:val="3"/>
      </w:pPr>
      <w:r>
        <w:br w:type="page"/>
      </w:r>
    </w:p>
    <w:p>
      <w:pPr>
        <w:pStyle w:val="3"/>
        <w:sectPr>
          <w:footnotePr>
            <w:numFmt w:val="decimalEnclosedCircleChinese"/>
            <w:numRestart w:val="eachPage"/>
          </w:footnotePr>
          <w:type w:val="continuous"/>
          <w:pgSz w:w="11906" w:h="16838"/>
          <w:pgMar w:top="1985" w:right="1418" w:bottom="1418" w:left="1418" w:header="1418" w:footer="1134" w:gutter="0"/>
          <w:pgNumType w:start="34" w:chapStyle="1" w:chapSep="emDash"/>
          <w:cols w:space="425" w:num="1"/>
          <w:formProt w:val="0"/>
          <w:docGrid w:linePitch="312" w:charSpace="0"/>
        </w:sectPr>
      </w:pPr>
    </w:p>
    <w:p>
      <w:pPr>
        <w:pStyle w:val="90"/>
      </w:pPr>
      <w:r>
        <w:t>Design and Implementation of the</w:t>
      </w:r>
      <w:bookmarkStart w:id="0" w:name="_Hlk195324499"/>
      <w:r>
        <w:rPr>
          <w:rFonts w:hint="eastAsia" w:eastAsiaTheme="minorEastAsia"/>
        </w:rPr>
        <w:t xml:space="preserve"> Python-</w:t>
      </w:r>
      <w:r>
        <w:t>Django-based Web Application Vulnerability Scanning System</w:t>
      </w:r>
      <w:bookmarkEnd w:id="0"/>
    </w:p>
    <w:p>
      <w:pPr>
        <w:pStyle w:val="104"/>
      </w:pPr>
    </w:p>
    <w:p>
      <w:pPr>
        <w:pStyle w:val="94"/>
        <w:spacing w:after="120"/>
        <w:rPr>
          <w:rFonts w:hint="default" w:eastAsia="宋体"/>
          <w:lang w:val="en-US" w:eastAsia="zh-CN"/>
        </w:rPr>
        <w:sectPr>
          <w:footnotePr>
            <w:numFmt w:val="decimalEnclosedCircleChinese"/>
            <w:numRestart w:val="eachPage"/>
          </w:footnotePr>
          <w:type w:val="continuous"/>
          <w:pgSz w:w="11906" w:h="16838"/>
          <w:pgMar w:top="1985" w:right="1418" w:bottom="1418" w:left="1418" w:header="1418" w:footer="1134" w:gutter="0"/>
          <w:pgNumType w:start="34" w:chapStyle="1" w:chapSep="emDash"/>
          <w:cols w:space="425" w:num="1"/>
          <w:docGrid w:linePitch="312" w:charSpace="0"/>
        </w:sectPr>
      </w:pPr>
      <w:r>
        <w:t>Software Engineering Major</w:t>
      </w:r>
      <w:r>
        <w:tab/>
      </w:r>
      <w:r>
        <w:rPr>
          <w:rFonts w:hint="eastAsia"/>
          <w:lang w:val="en-US" w:eastAsia="zh-CN"/>
        </w:rPr>
        <w:t>Zhangsan</w:t>
      </w:r>
    </w:p>
    <w:p>
      <w:pPr>
        <w:pStyle w:val="92"/>
        <w:ind w:firstLine="480"/>
      </w:pPr>
      <w:r>
        <w:t>With the rapid development of information technology, network security issues, particularly the security of Web applications, have increasingly become a focal point. This study aims to design and implement a Web application vulnerability scanning system based on the Python language and Django framework to address the complex and ever-changing modern network threats. By integrating Nmap for port scanning and utilizing custom scripts to detect common vulnerabilities (such as XSS, SQL injection, etc.), this system can efficiently identify potential security threats. Additionally, it adopts JWT token authentication mechanisms to ensure user identity security, forming a multi-layered security protection system. In terms of user experience, a front-end and back-end separation architecture is adopted; the front-end uses the React framework to build a user-friendly interactive interface, while the back-end handles business logic and data management based on the Django framework. System testing results show that the designed vulnerability scanning system is comprehensive in function, stable in performance, and has good scalability and security</w:t>
      </w:r>
    </w:p>
    <w:p>
      <w:pPr>
        <w:pStyle w:val="91"/>
        <w:ind w:firstLine="480"/>
      </w:pPr>
      <w:r>
        <w:t>Web Application Security</w:t>
      </w:r>
      <w:r>
        <w:rPr>
          <w:rFonts w:hint="eastAsia"/>
        </w:rPr>
        <w:t xml:space="preserve">; </w:t>
      </w:r>
      <w:r>
        <w:t>Vulnerability Scanning Syste</w:t>
      </w:r>
      <w:bookmarkStart w:id="113" w:name="_GoBack"/>
      <w:bookmarkEnd w:id="113"/>
      <w:r>
        <w:t>m</w:t>
      </w:r>
      <w:r>
        <w:rPr>
          <w:rFonts w:hint="eastAsia"/>
        </w:rPr>
        <w:t xml:space="preserve">; </w:t>
      </w:r>
      <w:r>
        <w:t>Django Framework</w:t>
      </w:r>
      <w:r>
        <w:rPr>
          <w:rFonts w:hint="eastAsia"/>
        </w:rPr>
        <w:t xml:space="preserve">; </w:t>
      </w:r>
      <w:r>
        <w:t>Nmap</w:t>
      </w:r>
      <w:r>
        <w:rPr>
          <w:rFonts w:hint="eastAsia"/>
        </w:rPr>
        <w:t xml:space="preserve">; </w:t>
      </w:r>
      <w:r>
        <w:t>JWT Authentication</w:t>
      </w:r>
      <w:r>
        <w:rPr>
          <w:rFonts w:hint="eastAsia"/>
        </w:rPr>
        <w:t>;</w:t>
      </w:r>
    </w:p>
    <w:p>
      <w:pPr>
        <w:pStyle w:val="3"/>
      </w:pPr>
    </w:p>
    <w:p>
      <w:pPr>
        <w:pStyle w:val="71"/>
        <w:spacing w:before="240" w:after="360"/>
        <w:sectPr>
          <w:footerReference r:id="rId11" w:type="default"/>
          <w:footnotePr>
            <w:numFmt w:val="decimalEnclosedCircleChinese"/>
            <w:numRestart w:val="eachPage"/>
          </w:footnotePr>
          <w:type w:val="continuous"/>
          <w:pgSz w:w="11906" w:h="16838"/>
          <w:pgMar w:top="1985" w:right="1418" w:bottom="1418" w:left="1418" w:header="1418" w:footer="1134" w:gutter="0"/>
          <w:pgNumType w:start="1" w:chapSep="emDash"/>
          <w:cols w:space="425" w:num="1"/>
          <w:formProt w:val="0"/>
          <w:docGrid w:linePitch="312" w:charSpace="0"/>
        </w:sectPr>
      </w:pPr>
      <w:bookmarkStart w:id="1" w:name="_Toc309050164"/>
    </w:p>
    <w:p>
      <w:pPr>
        <w:pStyle w:val="71"/>
        <w:spacing w:before="240" w:after="360"/>
      </w:pPr>
      <w:r>
        <w:rPr>
          <w:rFonts w:hint="eastAsia"/>
        </w:rPr>
        <w:t>目    录</w:t>
      </w:r>
      <w:bookmarkEnd w:id="1"/>
    </w:p>
    <w:sdt>
      <w:sdtPr>
        <w:rPr>
          <w:rFonts w:ascii="Times New Roman" w:hAnsi="Times New Roman" w:eastAsia="宋体" w:cs="Times New Roman"/>
          <w:color w:val="auto"/>
          <w:kern w:val="2"/>
          <w:sz w:val="24"/>
          <w:szCs w:val="24"/>
          <w:lang w:val="zh-CN"/>
        </w:rPr>
        <w:id w:val="90904060"/>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118"/>
          </w:pP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TOC \o "1-3" \h \z \u </w:instrText>
          </w:r>
          <w:r>
            <w:fldChar w:fldCharType="separate"/>
          </w:r>
          <w:r>
            <w:fldChar w:fldCharType="begin"/>
          </w:r>
          <w:r>
            <w:instrText xml:space="preserve"> HYPERLINK \l "_Toc195396976" </w:instrText>
          </w:r>
          <w:r>
            <w:fldChar w:fldCharType="separate"/>
          </w:r>
          <w:r>
            <w:rPr>
              <w:rStyle w:val="59"/>
            </w:rPr>
            <w:t>1 绪论</w:t>
          </w:r>
          <w:r>
            <w:tab/>
          </w:r>
          <w:r>
            <w:fldChar w:fldCharType="begin"/>
          </w:r>
          <w:r>
            <w:instrText xml:space="preserve"> PAGEREF _Toc195396976 \h </w:instrText>
          </w:r>
          <w:r>
            <w:fldChar w:fldCharType="separate"/>
          </w:r>
          <w:r>
            <w:t>1</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"_Toc195396977" </w:instrText>
          </w:r>
          <w:r>
            <w:fldChar w:fldCharType="separate"/>
          </w:r>
          <w:r>
            <w:rPr>
              <w:rStyle w:val="59"/>
            </w:rPr>
            <w:t>1.1 研究背景</w:t>
          </w:r>
          <w:r>
            <w:tab/>
          </w:r>
          <w:r>
            <w:fldChar w:fldCharType="begin"/>
          </w:r>
          <w:r>
            <w:instrText xml:space="preserve"> PAGEREF _Toc195396977 \h </w:instrText>
          </w:r>
          <w:r>
            <w:fldChar w:fldCharType="separate"/>
          </w:r>
          <w:r>
            <w:t>1</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"_Toc195396978" </w:instrText>
          </w:r>
          <w:r>
            <w:fldChar w:fldCharType="separate"/>
          </w:r>
          <w:r>
            <w:rPr>
              <w:rStyle w:val="59"/>
            </w:rPr>
            <w:t>1.2 国内外研究现状</w:t>
          </w:r>
          <w:r>
            <w:tab/>
          </w:r>
          <w:r>
            <w:fldChar w:fldCharType="begin"/>
          </w:r>
          <w:r>
            <w:instrText xml:space="preserve"> PAGEREF _Toc195396978 \h </w:instrText>
          </w:r>
          <w:r>
            <w:fldChar w:fldCharType="separate"/>
          </w:r>
          <w:r>
            <w:t>1</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"_Toc195396979" </w:instrText>
          </w:r>
          <w:r>
            <w:fldChar w:fldCharType="separate"/>
          </w:r>
          <w:r>
            <w:rPr>
              <w:rStyle w:val="59"/>
            </w:rPr>
            <w:t>1.3 文章组织结构</w:t>
          </w:r>
          <w:r>
            <w:tab/>
          </w:r>
          <w:r>
            <w:fldChar w:fldCharType="begin"/>
          </w:r>
          <w:r>
            <w:instrText xml:space="preserve"> PAGEREF _Toc195396979 \h </w:instrText>
          </w:r>
          <w:r>
            <w:fldChar w:fldCharType="separate"/>
          </w:r>
          <w:r>
            <w:t>2</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"_Toc195396980" </w:instrText>
          </w:r>
          <w:r>
            <w:fldChar w:fldCharType="separate"/>
          </w:r>
          <w:r>
            <w:rPr>
              <w:rStyle w:val="59"/>
            </w:rPr>
            <w:t>2 相关知识概述</w:t>
          </w:r>
          <w:r>
            <w:tab/>
          </w:r>
          <w:r>
            <w:fldChar w:fldCharType="begin"/>
          </w:r>
          <w:r>
            <w:instrText xml:space="preserve"> PAGEREF _Toc195396980 \h </w:instrText>
          </w:r>
          <w:r>
            <w:fldChar w:fldCharType="separate"/>
          </w:r>
          <w:r>
            <w:t>3</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"_Toc195396981" </w:instrText>
          </w:r>
          <w:r>
            <w:fldChar w:fldCharType="separate"/>
          </w:r>
          <w:r>
            <w:rPr>
              <w:rStyle w:val="59"/>
            </w:rPr>
            <w:t>2.1 网络安全开发简介</w:t>
          </w:r>
          <w:r>
            <w:tab/>
          </w:r>
          <w:r>
            <w:fldChar w:fldCharType="begin"/>
          </w:r>
          <w:r>
            <w:instrText xml:space="preserve"> PAGEREF _Toc195396981 \h </w:instrText>
          </w:r>
          <w:r>
            <w:fldChar w:fldCharType="separate"/>
          </w:r>
          <w:r>
            <w:t>3</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"_Toc195396982" </w:instrText>
          </w:r>
          <w:r>
            <w:fldChar w:fldCharType="separate"/>
          </w:r>
          <w:r>
            <w:rPr>
              <w:rStyle w:val="59"/>
            </w:rPr>
            <w:t>2.2 Web系统脆弱性简介</w:t>
          </w:r>
          <w:r>
            <w:tab/>
          </w:r>
          <w:r>
            <w:fldChar w:fldCharType="begin"/>
          </w:r>
          <w:r>
            <w:instrText xml:space="preserve"> PAGEREF _Toc195396982 \h </w:instrText>
          </w:r>
          <w:r>
            <w:fldChar w:fldCharType="separate"/>
          </w:r>
          <w:r>
            <w:t>3</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"_Toc195396983" </w:instrText>
          </w:r>
          <w:r>
            <w:fldChar w:fldCharType="separate"/>
          </w:r>
          <w:r>
            <w:rPr>
              <w:rStyle w:val="59"/>
            </w:rPr>
            <w:t>2.2.1 常见Web漏洞类型</w:t>
          </w:r>
          <w:r>
            <w:tab/>
          </w:r>
          <w:r>
            <w:fldChar w:fldCharType="begin"/>
          </w:r>
          <w:r>
            <w:instrText xml:space="preserve"> PAGEREF _Toc195396983 \h </w:instrText>
          </w:r>
          <w:r>
            <w:fldChar w:fldCharType="separate"/>
          </w:r>
          <w:r>
            <w:t>3</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"_Toc195396984" </w:instrText>
          </w:r>
          <w:r>
            <w:fldChar w:fldCharType="separate"/>
          </w:r>
          <w:r>
            <w:rPr>
              <w:rStyle w:val="59"/>
            </w:rPr>
            <w:t>2.2.2 漏洞危害等级</w:t>
          </w:r>
          <w:r>
            <w:tab/>
          </w:r>
          <w:r>
            <w:fldChar w:fldCharType="begin"/>
          </w:r>
          <w:r>
            <w:instrText xml:space="preserve"> PAGEREF _Toc195396984 \h </w:instrText>
          </w:r>
          <w:r>
            <w:fldChar w:fldCharType="separate"/>
          </w:r>
          <w:r>
            <w:t>5</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"_Toc195396985" </w:instrText>
          </w:r>
          <w:r>
            <w:fldChar w:fldCharType="separate"/>
          </w:r>
          <w:r>
            <w:rPr>
              <w:rStyle w:val="59"/>
            </w:rPr>
            <w:t>2.3 网络安全攻击简介</w:t>
          </w:r>
          <w:r>
            <w:tab/>
          </w:r>
          <w:r>
            <w:fldChar w:fldCharType="begin"/>
          </w:r>
          <w:r>
            <w:instrText xml:space="preserve"> PAGEREF _Toc195396985 \h </w:instrText>
          </w:r>
          <w:r>
            <w:fldChar w:fldCharType="separate"/>
          </w:r>
          <w:r>
            <w:t>5</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"_Toc195396986" </w:instrText>
          </w:r>
          <w:r>
            <w:fldChar w:fldCharType="separate"/>
          </w:r>
          <w:r>
            <w:rPr>
              <w:rStyle w:val="59"/>
            </w:rPr>
            <w:t>2.3.1 暴力破解</w:t>
          </w:r>
          <w:r>
            <w:tab/>
          </w:r>
          <w:r>
            <w:fldChar w:fldCharType="begin"/>
          </w:r>
          <w:r>
            <w:instrText xml:space="preserve"> PAGEREF _Toc195396986 \h </w:instrText>
          </w:r>
          <w:r>
            <w:fldChar w:fldCharType="separate"/>
          </w:r>
          <w:r>
            <w:t>5</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"_Toc195396987" </w:instrText>
          </w:r>
          <w:r>
            <w:fldChar w:fldCharType="separate"/>
          </w:r>
          <w:r>
            <w:rPr>
              <w:rStyle w:val="59"/>
            </w:rPr>
            <w:t>2.3.2 社会工程学攻击</w:t>
          </w:r>
          <w:r>
            <w:tab/>
          </w:r>
          <w:r>
            <w:fldChar w:fldCharType="begin"/>
          </w:r>
          <w:r>
            <w:instrText xml:space="preserve"> PAGEREF _Toc195396987 \h </w:instrText>
          </w:r>
          <w:r>
            <w:fldChar w:fldCharType="separate"/>
          </w:r>
          <w:r>
            <w:t>5</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"_Toc195396988" </w:instrText>
          </w:r>
          <w:r>
            <w:fldChar w:fldCharType="separate"/>
          </w:r>
          <w:r>
            <w:rPr>
              <w:rStyle w:val="59"/>
            </w:rPr>
            <w:t>2.3.3 中间人攻击</w:t>
          </w:r>
          <w:r>
            <w:tab/>
          </w:r>
          <w:r>
            <w:fldChar w:fldCharType="begin"/>
          </w:r>
          <w:r>
            <w:instrText xml:space="preserve"> PAGEREF _Toc195396988 \h </w:instrText>
          </w:r>
          <w:r>
            <w:fldChar w:fldCharType="separate"/>
          </w:r>
          <w:r>
            <w:t>6</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"_Toc195396989" </w:instrText>
          </w:r>
          <w:r>
            <w:fldChar w:fldCharType="separate"/>
          </w:r>
          <w:r>
            <w:rPr>
              <w:rStyle w:val="59"/>
            </w:rPr>
            <w:t>2.3.4 DDoS攻击</w:t>
          </w:r>
          <w:r>
            <w:tab/>
          </w:r>
          <w:r>
            <w:fldChar w:fldCharType="begin"/>
          </w:r>
          <w:r>
            <w:instrText xml:space="preserve"> PAGEREF _Toc195396989 \h </w:instrText>
          </w:r>
          <w:r>
            <w:fldChar w:fldCharType="separate"/>
          </w:r>
          <w:r>
            <w:t>6</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"_Toc195396990" </w:instrText>
          </w:r>
          <w:r>
            <w:fldChar w:fldCharType="separate"/>
          </w:r>
          <w:r>
            <w:rPr>
              <w:rStyle w:val="59"/>
            </w:rPr>
            <w:t>2.3.5 零日漏洞利用</w:t>
          </w:r>
          <w:r>
            <w:tab/>
          </w:r>
          <w:r>
            <w:fldChar w:fldCharType="begin"/>
          </w:r>
          <w:r>
            <w:instrText xml:space="preserve"> PAGEREF _Toc195396990 \h </w:instrText>
          </w:r>
          <w:r>
            <w:fldChar w:fldCharType="separate"/>
          </w:r>
          <w:r>
            <w:t>6</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"_Toc195396991" </w:instrText>
          </w:r>
          <w:r>
            <w:fldChar w:fldCharType="separate"/>
          </w:r>
          <w:r>
            <w:rPr>
              <w:rStyle w:val="59"/>
            </w:rPr>
            <w:t>2.4 OWASP</w:t>
          </w:r>
          <w:r>
            <w:tab/>
          </w:r>
          <w:r>
            <w:fldChar w:fldCharType="begin"/>
          </w:r>
          <w:r>
            <w:instrText xml:space="preserve"> PAGEREF _Toc195396991 \h </w:instrText>
          </w:r>
          <w:r>
            <w:fldChar w:fldCharType="separate"/>
          </w:r>
          <w:r>
            <w:t>6</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"_Toc195396992" </w:instrText>
          </w:r>
          <w:r>
            <w:fldChar w:fldCharType="separate"/>
          </w:r>
          <w:r>
            <w:rPr>
              <w:rStyle w:val="59"/>
            </w:rPr>
            <w:t>2.5 Django</w:t>
          </w:r>
          <w:r>
            <w:tab/>
          </w:r>
          <w:r>
            <w:fldChar w:fldCharType="begin"/>
          </w:r>
          <w:r>
            <w:instrText xml:space="preserve"> PAGEREF _Toc195396992 \h </w:instrText>
          </w:r>
          <w:r>
            <w:fldChar w:fldCharType="separate"/>
          </w:r>
          <w:r>
            <w:t>7</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"_Toc195396993" </w:instrText>
          </w:r>
          <w:r>
            <w:fldChar w:fldCharType="separate"/>
          </w:r>
          <w:r>
            <w:rPr>
              <w:rStyle w:val="59"/>
            </w:rPr>
            <w:t>2.6 React</w:t>
          </w:r>
          <w:r>
            <w:tab/>
          </w:r>
          <w:r>
            <w:fldChar w:fldCharType="begin"/>
          </w:r>
          <w:r>
            <w:instrText xml:space="preserve"> PAGEREF _Toc195396993 \h </w:instrText>
          </w:r>
          <w:r>
            <w:fldChar w:fldCharType="separate"/>
          </w:r>
          <w:r>
            <w:t>7</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"_Toc195396994" </w:instrText>
          </w:r>
          <w:r>
            <w:fldChar w:fldCharType="separate"/>
          </w:r>
          <w:r>
            <w:rPr>
              <w:rStyle w:val="59"/>
            </w:rPr>
            <w:t>2.7 Nmap</w:t>
          </w:r>
          <w:r>
            <w:tab/>
          </w:r>
          <w:r>
            <w:fldChar w:fldCharType="begin"/>
          </w:r>
          <w:r>
            <w:instrText xml:space="preserve"> PAGEREF _Toc195396994 \h </w:instrText>
          </w:r>
          <w:r>
            <w:fldChar w:fldCharType="separate"/>
          </w:r>
          <w:r>
            <w:t>7</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"_Toc195396995" </w:instrText>
          </w:r>
          <w:r>
            <w:fldChar w:fldCharType="separate"/>
          </w:r>
          <w:r>
            <w:rPr>
              <w:rStyle w:val="59"/>
            </w:rPr>
            <w:t>2.8 Sqlite</w:t>
          </w:r>
          <w:r>
            <w:tab/>
          </w:r>
          <w:r>
            <w:fldChar w:fldCharType="begin"/>
          </w:r>
          <w:r>
            <w:instrText xml:space="preserve"> PAGEREF _Toc195396995 \h </w:instrText>
          </w:r>
          <w:r>
            <w:fldChar w:fldCharType="separate"/>
          </w:r>
          <w:r>
            <w:t>8</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"_Toc195396996" </w:instrText>
          </w:r>
          <w:r>
            <w:fldChar w:fldCharType="separate"/>
          </w:r>
          <w:r>
            <w:rPr>
              <w:rStyle w:val="59"/>
            </w:rPr>
            <w:t>2.9 本章小结</w:t>
          </w:r>
          <w:r>
            <w:tab/>
          </w:r>
          <w:r>
            <w:fldChar w:fldCharType="begin"/>
          </w:r>
          <w:r>
            <w:instrText xml:space="preserve"> PAGEREF _Toc195396996 \h </w:instrText>
          </w:r>
          <w:r>
            <w:fldChar w:fldCharType="separate"/>
          </w:r>
          <w:r>
            <w:t>8</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"_Toc195396997" </w:instrText>
          </w:r>
          <w:r>
            <w:fldChar w:fldCharType="separate"/>
          </w:r>
          <w:r>
            <w:rPr>
              <w:rStyle w:val="59"/>
            </w:rPr>
            <w:t>3 系统分析</w:t>
          </w:r>
          <w:r>
            <w:tab/>
          </w:r>
          <w:r>
            <w:fldChar w:fldCharType="begin"/>
          </w:r>
          <w:r>
            <w:instrText xml:space="preserve"> PAGEREF _Toc195396997 \h </w:instrText>
          </w:r>
          <w:r>
            <w:fldChar w:fldCharType="separate"/>
          </w:r>
          <w:r>
            <w:t>9</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"_Toc195396998" </w:instrText>
          </w:r>
          <w:r>
            <w:fldChar w:fldCharType="separate"/>
          </w:r>
          <w:r>
            <w:rPr>
              <w:rStyle w:val="59"/>
            </w:rPr>
            <w:t>3.1 可行性分析</w:t>
          </w:r>
          <w:r>
            <w:tab/>
          </w:r>
          <w:r>
            <w:fldChar w:fldCharType="begin"/>
          </w:r>
          <w:r>
            <w:instrText xml:space="preserve"> PAGEREF _Toc195396998 \h </w:instrText>
          </w:r>
          <w:r>
            <w:fldChar w:fldCharType="separate"/>
          </w:r>
          <w:r>
            <w:t>9</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"_Toc195396999" </w:instrText>
          </w:r>
          <w:r>
            <w:fldChar w:fldCharType="separate"/>
          </w:r>
          <w:r>
            <w:rPr>
              <w:rStyle w:val="59"/>
            </w:rPr>
            <w:t>3.1.1 实用可行性分析</w:t>
          </w:r>
          <w:r>
            <w:tab/>
          </w:r>
          <w:r>
            <w:fldChar w:fldCharType="begin"/>
          </w:r>
          <w:r>
            <w:instrText xml:space="preserve"> PAGEREF _Toc195396999 \h </w:instrText>
          </w:r>
          <w:r>
            <w:fldChar w:fldCharType="separate"/>
          </w:r>
          <w:r>
            <w:t>9</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"_Toc195397000" </w:instrText>
          </w:r>
          <w:r>
            <w:fldChar w:fldCharType="separate"/>
          </w:r>
          <w:r>
            <w:rPr>
              <w:rStyle w:val="59"/>
            </w:rPr>
            <w:t>3.1.2 技术可行性分析</w:t>
          </w:r>
          <w:r>
            <w:tab/>
          </w:r>
          <w:r>
            <w:fldChar w:fldCharType="begin"/>
          </w:r>
          <w:r>
            <w:instrText xml:space="preserve"> PAGEREF _Toc195397000 \h </w:instrText>
          </w:r>
          <w:r>
            <w:fldChar w:fldCharType="separate"/>
          </w:r>
          <w:r>
            <w:t>9</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"_Toc195397001" </w:instrText>
          </w:r>
          <w:r>
            <w:fldChar w:fldCharType="separate"/>
          </w:r>
          <w:r>
            <w:rPr>
              <w:rStyle w:val="59"/>
            </w:rPr>
            <w:t>3.1.3 操作可行性分析</w:t>
          </w:r>
          <w:r>
            <w:tab/>
          </w:r>
          <w:r>
            <w:fldChar w:fldCharType="begin"/>
          </w:r>
          <w:r>
            <w:instrText xml:space="preserve"> PAGEREF _Toc195397001 \h </w:instrText>
          </w:r>
          <w:r>
            <w:fldChar w:fldCharType="separate"/>
          </w:r>
          <w:r>
            <w:t>9</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"_Toc195397002" </w:instrText>
          </w:r>
          <w:r>
            <w:fldChar w:fldCharType="separate"/>
          </w:r>
          <w:r>
            <w:rPr>
              <w:rStyle w:val="59"/>
            </w:rPr>
            <w:t>3.1.4 安全可行性分析</w:t>
          </w:r>
          <w:r>
            <w:tab/>
          </w:r>
          <w:r>
            <w:fldChar w:fldCharType="begin"/>
          </w:r>
          <w:r>
            <w:instrText xml:space="preserve"> PAGEREF _Toc195397002 \h </w:instrText>
          </w:r>
          <w:r>
            <w:fldChar w:fldCharType="separate"/>
          </w:r>
          <w:r>
            <w:t>9</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"_Toc195397003" </w:instrText>
          </w:r>
          <w:r>
            <w:fldChar w:fldCharType="separate"/>
          </w:r>
          <w:r>
            <w:rPr>
              <w:rStyle w:val="59"/>
            </w:rPr>
            <w:t>3.2 需求分析</w:t>
          </w:r>
          <w:r>
            <w:tab/>
          </w:r>
          <w:r>
            <w:fldChar w:fldCharType="begin"/>
          </w:r>
          <w:r>
            <w:instrText xml:space="preserve"> PAGEREF _Toc195397003 \h </w:instrText>
          </w:r>
          <w:r>
            <w:fldChar w:fldCharType="separate"/>
          </w:r>
          <w:r>
            <w:t>10</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"_Toc195397004" </w:instrText>
          </w:r>
          <w:r>
            <w:fldChar w:fldCharType="separate"/>
          </w:r>
          <w:r>
            <w:rPr>
              <w:rStyle w:val="59"/>
            </w:rPr>
            <w:t>3.2.1 功能需求分析</w:t>
          </w:r>
          <w:r>
            <w:tab/>
          </w:r>
          <w:r>
            <w:fldChar w:fldCharType="begin"/>
          </w:r>
          <w:r>
            <w:instrText xml:space="preserve"> PAGEREF _Toc195397004 \h </w:instrText>
          </w:r>
          <w:r>
            <w:fldChar w:fldCharType="separate"/>
          </w:r>
          <w:r>
            <w:t>10</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"_Toc195397005" </w:instrText>
          </w:r>
          <w:r>
            <w:fldChar w:fldCharType="separate"/>
          </w:r>
          <w:r>
            <w:rPr>
              <w:rStyle w:val="59"/>
            </w:rPr>
            <w:t>3.2.2 非功能需求分析</w:t>
          </w:r>
          <w:r>
            <w:tab/>
          </w:r>
          <w:r>
            <w:fldChar w:fldCharType="begin"/>
          </w:r>
          <w:r>
            <w:instrText xml:space="preserve"> PAGEREF _Toc195397005 \h </w:instrText>
          </w:r>
          <w:r>
            <w:fldChar w:fldCharType="separate"/>
          </w:r>
          <w:r>
            <w:t>10</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"_Toc195397006" </w:instrText>
          </w:r>
          <w:r>
            <w:fldChar w:fldCharType="separate"/>
          </w:r>
          <w:r>
            <w:rPr>
              <w:rStyle w:val="59"/>
            </w:rPr>
            <w:t>3.3 本章小结</w:t>
          </w:r>
          <w:r>
            <w:tab/>
          </w:r>
          <w:r>
            <w:fldChar w:fldCharType="begin"/>
          </w:r>
          <w:r>
            <w:instrText xml:space="preserve"> PAGEREF _Toc195397006 \h </w:instrText>
          </w:r>
          <w:r>
            <w:fldChar w:fldCharType="separate"/>
          </w:r>
          <w:r>
            <w:t>11</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"_Toc195397007" </w:instrText>
          </w:r>
          <w:r>
            <w:fldChar w:fldCharType="separate"/>
          </w:r>
          <w:r>
            <w:rPr>
              <w:rStyle w:val="59"/>
            </w:rPr>
            <w:t>4 系统设计</w:t>
          </w:r>
          <w:r>
            <w:tab/>
          </w:r>
          <w:r>
            <w:fldChar w:fldCharType="begin"/>
          </w:r>
          <w:r>
            <w:instrText xml:space="preserve"> PAGEREF _Toc195397007 \h </w:instrText>
          </w:r>
          <w:r>
            <w:fldChar w:fldCharType="separate"/>
          </w:r>
          <w:r>
            <w:t>12</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"_Toc195397008" </w:instrText>
          </w:r>
          <w:r>
            <w:fldChar w:fldCharType="separate"/>
          </w:r>
          <w:r>
            <w:rPr>
              <w:rStyle w:val="59"/>
            </w:rPr>
            <w:t>4.1 设计目标</w:t>
          </w:r>
          <w:r>
            <w:tab/>
          </w:r>
          <w:r>
            <w:fldChar w:fldCharType="begin"/>
          </w:r>
          <w:r>
            <w:instrText xml:space="preserve"> PAGEREF _Toc195397008 \h </w:instrText>
          </w:r>
          <w:r>
            <w:fldChar w:fldCharType="separate"/>
          </w:r>
          <w:r>
            <w:t>12</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"_Toc195397009" </w:instrText>
          </w:r>
          <w:r>
            <w:fldChar w:fldCharType="separate"/>
          </w:r>
          <w:r>
            <w:rPr>
              <w:rStyle w:val="59"/>
            </w:rPr>
            <w:t>4.2 使用模式设计</w:t>
          </w:r>
          <w:r>
            <w:tab/>
          </w:r>
          <w:r>
            <w:fldChar w:fldCharType="begin"/>
          </w:r>
          <w:r>
            <w:instrText xml:space="preserve"> PAGEREF _Toc195397009 \h </w:instrText>
          </w:r>
          <w:r>
            <w:fldChar w:fldCharType="separate"/>
          </w:r>
          <w:r>
            <w:t>12</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"_Toc195397010" </w:instrText>
          </w:r>
          <w:r>
            <w:fldChar w:fldCharType="separate"/>
          </w:r>
          <w:r>
            <w:rPr>
              <w:rStyle w:val="59"/>
            </w:rPr>
            <w:t>4.2.1 服务运行方式</w:t>
          </w:r>
          <w:r>
            <w:tab/>
          </w:r>
          <w:r>
            <w:fldChar w:fldCharType="begin"/>
          </w:r>
          <w:r>
            <w:instrText xml:space="preserve"> PAGEREF _Toc195397010 \h </w:instrText>
          </w:r>
          <w:r>
            <w:fldChar w:fldCharType="separate"/>
          </w:r>
          <w:r>
            <w:t>12</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"_Toc195397011" </w:instrText>
          </w:r>
          <w:r>
            <w:fldChar w:fldCharType="separate"/>
          </w:r>
          <w:r>
            <w:rPr>
              <w:rStyle w:val="59"/>
            </w:rPr>
            <w:t>4.2.2 Web服务架构</w:t>
          </w:r>
          <w:r>
            <w:tab/>
          </w:r>
          <w:r>
            <w:fldChar w:fldCharType="begin"/>
          </w:r>
          <w:r>
            <w:instrText xml:space="preserve"> PAGEREF _Toc195397011 \h </w:instrText>
          </w:r>
          <w:r>
            <w:fldChar w:fldCharType="separate"/>
          </w:r>
          <w:r>
            <w:t>12</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"_Toc195397012" </w:instrText>
          </w:r>
          <w:r>
            <w:fldChar w:fldCharType="separate"/>
          </w:r>
          <w:r>
            <w:rPr>
              <w:rStyle w:val="59"/>
            </w:rPr>
            <w:t>4.3 数据库设计</w:t>
          </w:r>
          <w:r>
            <w:tab/>
          </w:r>
          <w:r>
            <w:fldChar w:fldCharType="begin"/>
          </w:r>
          <w:r>
            <w:instrText xml:space="preserve"> PAGEREF _Toc195397012 \h </w:instrText>
          </w:r>
          <w:r>
            <w:fldChar w:fldCharType="separate"/>
          </w:r>
          <w:r>
            <w:t>13</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"_Toc195397013" </w:instrText>
          </w:r>
          <w:r>
            <w:fldChar w:fldCharType="separate"/>
          </w:r>
          <w:r>
            <w:rPr>
              <w:rStyle w:val="59"/>
            </w:rPr>
            <w:t>4.3.1 数据库选择</w:t>
          </w:r>
          <w:r>
            <w:tab/>
          </w:r>
          <w:r>
            <w:fldChar w:fldCharType="begin"/>
          </w:r>
          <w:r>
            <w:instrText xml:space="preserve"> PAGEREF _Toc195397013 \h </w:instrText>
          </w:r>
          <w:r>
            <w:fldChar w:fldCharType="separate"/>
          </w:r>
          <w:r>
            <w:t>13</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"_Toc195397014" </w:instrText>
          </w:r>
          <w:r>
            <w:fldChar w:fldCharType="separate"/>
          </w:r>
          <w:r>
            <w:rPr>
              <w:rStyle w:val="59"/>
            </w:rPr>
            <w:t>4.3.2 数据库存储</w:t>
          </w:r>
          <w:r>
            <w:tab/>
          </w:r>
          <w:r>
            <w:fldChar w:fldCharType="begin"/>
          </w:r>
          <w:r>
            <w:instrText xml:space="preserve"> PAGEREF _Toc195397014 \h </w:instrText>
          </w:r>
          <w:r>
            <w:fldChar w:fldCharType="separate"/>
          </w:r>
          <w:r>
            <w:t>13</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"_Toc195397015" </w:instrText>
          </w:r>
          <w:r>
            <w:fldChar w:fldCharType="separate"/>
          </w:r>
          <w:r>
            <w:rPr>
              <w:rStyle w:val="59"/>
            </w:rPr>
            <w:t>4.4 后端API开发</w:t>
          </w:r>
          <w:r>
            <w:tab/>
          </w:r>
          <w:r>
            <w:fldChar w:fldCharType="begin"/>
          </w:r>
          <w:r>
            <w:instrText xml:space="preserve"> PAGEREF _Toc195397015 \h </w:instrText>
          </w:r>
          <w:r>
            <w:fldChar w:fldCharType="separate"/>
          </w:r>
          <w:r>
            <w:t>14</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"_Toc195397016" </w:instrText>
          </w:r>
          <w:r>
            <w:fldChar w:fldCharType="separate"/>
          </w:r>
          <w:r>
            <w:rPr>
              <w:rStyle w:val="59"/>
            </w:rPr>
            <w:t>4.4.1 认证API</w:t>
          </w:r>
          <w:r>
            <w:tab/>
          </w:r>
          <w:r>
            <w:fldChar w:fldCharType="begin"/>
          </w:r>
          <w:r>
            <w:instrText xml:space="preserve"> PAGEREF _Toc195397016 \h </w:instrText>
          </w:r>
          <w:r>
            <w:fldChar w:fldCharType="separate"/>
          </w:r>
          <w:r>
            <w:t>14</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"_Toc195397017" </w:instrText>
          </w:r>
          <w:r>
            <w:fldChar w:fldCharType="separate"/>
          </w:r>
          <w:r>
            <w:rPr>
              <w:rStyle w:val="59"/>
            </w:rPr>
            <w:t>4.4.2 扫描API</w:t>
          </w:r>
          <w:r>
            <w:tab/>
          </w:r>
          <w:r>
            <w:fldChar w:fldCharType="begin"/>
          </w:r>
          <w:r>
            <w:instrText xml:space="preserve"> PAGEREF _Toc195397017 \h </w:instrText>
          </w:r>
          <w:r>
            <w:fldChar w:fldCharType="separate"/>
          </w:r>
          <w:r>
            <w:t>14</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"_Toc195397018" </w:instrText>
          </w:r>
          <w:r>
            <w:fldChar w:fldCharType="separate"/>
          </w:r>
          <w:r>
            <w:rPr>
              <w:rStyle w:val="59"/>
            </w:rPr>
            <w:t>4.4.3 系统API</w:t>
          </w:r>
          <w:r>
            <w:tab/>
          </w:r>
          <w:r>
            <w:fldChar w:fldCharType="begin"/>
          </w:r>
          <w:r>
            <w:instrText xml:space="preserve"> PAGEREF _Toc195397018 \h </w:instrText>
          </w:r>
          <w:r>
            <w:fldChar w:fldCharType="separate"/>
          </w:r>
          <w:r>
            <w:t>14</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"_Toc195397019" </w:instrText>
          </w:r>
          <w:r>
            <w:fldChar w:fldCharType="separate"/>
          </w:r>
          <w:r>
            <w:rPr>
              <w:rStyle w:val="59"/>
            </w:rPr>
            <w:t>4.5 前端界面设计</w:t>
          </w:r>
          <w:r>
            <w:tab/>
          </w:r>
          <w:r>
            <w:fldChar w:fldCharType="begin"/>
          </w:r>
          <w:r>
            <w:instrText xml:space="preserve"> PAGEREF _Toc195397019 \h </w:instrText>
          </w:r>
          <w:r>
            <w:fldChar w:fldCharType="separate"/>
          </w:r>
          <w:r>
            <w:t>14</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"_Toc195397020" </w:instrText>
          </w:r>
          <w:r>
            <w:fldChar w:fldCharType="separate"/>
          </w:r>
          <w:r>
            <w:rPr>
              <w:rStyle w:val="59"/>
            </w:rPr>
            <w:t>4.5.1 页面布局</w:t>
          </w:r>
          <w:r>
            <w:tab/>
          </w:r>
          <w:r>
            <w:fldChar w:fldCharType="begin"/>
          </w:r>
          <w:r>
            <w:instrText xml:space="preserve"> PAGEREF _Toc195397020 \h </w:instrText>
          </w:r>
          <w:r>
            <w:fldChar w:fldCharType="separate"/>
          </w:r>
          <w:r>
            <w:t>14</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"_Toc195397021" </w:instrText>
          </w:r>
          <w:r>
            <w:fldChar w:fldCharType="separate"/>
          </w:r>
          <w:r>
            <w:rPr>
              <w:rStyle w:val="59"/>
            </w:rPr>
            <w:t>4.5.2 功能模块</w:t>
          </w:r>
          <w:r>
            <w:tab/>
          </w:r>
          <w:r>
            <w:fldChar w:fldCharType="begin"/>
          </w:r>
          <w:r>
            <w:instrText xml:space="preserve"> PAGEREF _Toc195397021 \h </w:instrText>
          </w:r>
          <w:r>
            <w:fldChar w:fldCharType="separate"/>
          </w:r>
          <w:r>
            <w:t>15</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"_Toc195397022" </w:instrText>
          </w:r>
          <w:r>
            <w:fldChar w:fldCharType="separate"/>
          </w:r>
          <w:r>
            <w:rPr>
              <w:rStyle w:val="59"/>
            </w:rPr>
            <w:t>4.5.3 认证安全</w:t>
          </w:r>
          <w:r>
            <w:tab/>
          </w:r>
          <w:r>
            <w:fldChar w:fldCharType="begin"/>
          </w:r>
          <w:r>
            <w:instrText xml:space="preserve"> PAGEREF _Toc195397022 \h </w:instrText>
          </w:r>
          <w:r>
            <w:fldChar w:fldCharType="separate"/>
          </w:r>
          <w:r>
            <w:t>16</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"_Toc195397023" </w:instrText>
          </w:r>
          <w:r>
            <w:fldChar w:fldCharType="separate"/>
          </w:r>
          <w:r>
            <w:rPr>
              <w:rStyle w:val="59"/>
            </w:rPr>
            <w:t>4.5.4 权限控制</w:t>
          </w:r>
          <w:r>
            <w:tab/>
          </w:r>
          <w:r>
            <w:fldChar w:fldCharType="begin"/>
          </w:r>
          <w:r>
            <w:instrText xml:space="preserve"> PAGEREF _Toc195397023 \h </w:instrText>
          </w:r>
          <w:r>
            <w:fldChar w:fldCharType="separate"/>
          </w:r>
          <w:r>
            <w:t>16</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"_Toc195397024" </w:instrText>
          </w:r>
          <w:r>
            <w:fldChar w:fldCharType="separate"/>
          </w:r>
          <w:r>
            <w:rPr>
              <w:rStyle w:val="59"/>
            </w:rPr>
            <w:t>4.5.5 数据安全</w:t>
          </w:r>
          <w:r>
            <w:tab/>
          </w:r>
          <w:r>
            <w:fldChar w:fldCharType="begin"/>
          </w:r>
          <w:r>
            <w:instrText xml:space="preserve"> PAGEREF _Toc195397024 \h </w:instrText>
          </w:r>
          <w:r>
            <w:fldChar w:fldCharType="separate"/>
          </w:r>
          <w:r>
            <w:t>16</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"_Toc195397025" </w:instrText>
          </w:r>
          <w:r>
            <w:fldChar w:fldCharType="separate"/>
          </w:r>
          <w:r>
            <w:rPr>
              <w:rStyle w:val="59"/>
            </w:rPr>
            <w:t>4.6 本章小结</w:t>
          </w:r>
          <w:r>
            <w:tab/>
          </w:r>
          <w:r>
            <w:fldChar w:fldCharType="begin"/>
          </w:r>
          <w:r>
            <w:instrText xml:space="preserve"> PAGEREF _Toc195397025 \h </w:instrText>
          </w:r>
          <w:r>
            <w:fldChar w:fldCharType="separate"/>
          </w:r>
          <w:r>
            <w:t>16</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"_Toc195397026" </w:instrText>
          </w:r>
          <w:r>
            <w:fldChar w:fldCharType="separate"/>
          </w:r>
          <w:r>
            <w:rPr>
              <w:rStyle w:val="59"/>
            </w:rPr>
            <w:t>5 系统实现</w:t>
          </w:r>
          <w:r>
            <w:tab/>
          </w:r>
          <w:r>
            <w:fldChar w:fldCharType="begin"/>
          </w:r>
          <w:r>
            <w:instrText xml:space="preserve"> PAGEREF _Toc195397026 \h </w:instrText>
          </w:r>
          <w:r>
            <w:fldChar w:fldCharType="separate"/>
          </w:r>
          <w:r>
            <w:t>17</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"_Toc195397027" </w:instrText>
          </w:r>
          <w:r>
            <w:fldChar w:fldCharType="separate"/>
          </w:r>
          <w:r>
            <w:rPr>
              <w:rStyle w:val="59"/>
            </w:rPr>
            <w:t>5.1 Django模块实现</w:t>
          </w:r>
          <w:r>
            <w:tab/>
          </w:r>
          <w:r>
            <w:fldChar w:fldCharType="begin"/>
          </w:r>
          <w:r>
            <w:instrText xml:space="preserve"> PAGEREF _Toc195397027 \h </w:instrText>
          </w:r>
          <w:r>
            <w:fldChar w:fldCharType="separate"/>
          </w:r>
          <w:r>
            <w:t>17</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"_Toc195397028" </w:instrText>
          </w:r>
          <w:r>
            <w:fldChar w:fldCharType="separate"/>
          </w:r>
          <w:r>
            <w:rPr>
              <w:rStyle w:val="59"/>
            </w:rPr>
            <w:t>5.1.1 项目结构</w:t>
          </w:r>
          <w:r>
            <w:tab/>
          </w:r>
          <w:r>
            <w:fldChar w:fldCharType="begin"/>
          </w:r>
          <w:r>
            <w:instrText xml:space="preserve"> PAGEREF _Toc195397028 \h </w:instrText>
          </w:r>
          <w:r>
            <w:fldChar w:fldCharType="separate"/>
          </w:r>
          <w:r>
            <w:t>17</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"_Toc195397029" </w:instrText>
          </w:r>
          <w:r>
            <w:fldChar w:fldCharType="separate"/>
          </w:r>
          <w:r>
            <w:rPr>
              <w:rStyle w:val="59"/>
            </w:rPr>
            <w:t>5.1.2 核心功能实现</w:t>
          </w:r>
          <w:r>
            <w:tab/>
          </w:r>
          <w:r>
            <w:fldChar w:fldCharType="begin"/>
          </w:r>
          <w:r>
            <w:instrText xml:space="preserve"> PAGEREF _Toc195397029 \h </w:instrText>
          </w:r>
          <w:r>
            <w:fldChar w:fldCharType="separate"/>
          </w:r>
          <w:r>
            <w:t>17</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"_Toc195397030" </w:instrText>
          </w:r>
          <w:r>
            <w:fldChar w:fldCharType="separate"/>
          </w:r>
          <w:r>
            <w:rPr>
              <w:rStyle w:val="59"/>
            </w:rPr>
            <w:t>5.2 漏洞扫描模块实现</w:t>
          </w:r>
          <w:r>
            <w:tab/>
          </w:r>
          <w:r>
            <w:fldChar w:fldCharType="begin"/>
          </w:r>
          <w:r>
            <w:instrText xml:space="preserve"> PAGEREF _Toc195397030 \h </w:instrText>
          </w:r>
          <w:r>
            <w:fldChar w:fldCharType="separate"/>
          </w:r>
          <w:r>
            <w:t>19</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"_Toc195397031" </w:instrText>
          </w:r>
          <w:r>
            <w:fldChar w:fldCharType="separate"/>
          </w:r>
          <w:r>
            <w:rPr>
              <w:rStyle w:val="59"/>
            </w:rPr>
            <w:t>5.2.1 端口扫描</w:t>
          </w:r>
          <w:r>
            <w:tab/>
          </w:r>
          <w:r>
            <w:fldChar w:fldCharType="begin"/>
          </w:r>
          <w:r>
            <w:instrText xml:space="preserve"> PAGEREF _Toc195397031 \h </w:instrText>
          </w:r>
          <w:r>
            <w:fldChar w:fldCharType="separate"/>
          </w:r>
          <w:r>
            <w:t>19</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"_Toc195397032" </w:instrText>
          </w:r>
          <w:r>
            <w:fldChar w:fldCharType="separate"/>
          </w:r>
          <w:r>
            <w:rPr>
              <w:rStyle w:val="59"/>
            </w:rPr>
            <w:t>5.2.2 漏洞检测</w:t>
          </w:r>
          <w:r>
            <w:tab/>
          </w:r>
          <w:r>
            <w:fldChar w:fldCharType="begin"/>
          </w:r>
          <w:r>
            <w:instrText xml:space="preserve"> PAGEREF _Toc195397032 \h </w:instrText>
          </w:r>
          <w:r>
            <w:fldChar w:fldCharType="separate"/>
          </w:r>
          <w:r>
            <w:t>19</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"_Toc195397033" </w:instrText>
          </w:r>
          <w:r>
            <w:fldChar w:fldCharType="separate"/>
          </w:r>
          <w:r>
            <w:rPr>
              <w:rStyle w:val="59"/>
            </w:rPr>
            <w:t>5.3 React模块实现</w:t>
          </w:r>
          <w:r>
            <w:tab/>
          </w:r>
          <w:r>
            <w:fldChar w:fldCharType="begin"/>
          </w:r>
          <w:r>
            <w:instrText xml:space="preserve"> PAGEREF _Toc195397033 \h </w:instrText>
          </w:r>
          <w:r>
            <w:fldChar w:fldCharType="separate"/>
          </w:r>
          <w:r>
            <w:t>20</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"_Toc195397034" </w:instrText>
          </w:r>
          <w:r>
            <w:fldChar w:fldCharType="separate"/>
          </w:r>
          <w:r>
            <w:rPr>
              <w:rStyle w:val="59"/>
            </w:rPr>
            <w:t>5.3.1 React组件结构</w:t>
          </w:r>
          <w:r>
            <w:tab/>
          </w:r>
          <w:r>
            <w:fldChar w:fldCharType="begin"/>
          </w:r>
          <w:r>
            <w:instrText xml:space="preserve"> PAGEREF _Toc195397034 \h </w:instrText>
          </w:r>
          <w:r>
            <w:fldChar w:fldCharType="separate"/>
          </w:r>
          <w:r>
            <w:t>20</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"_Toc195397035" </w:instrText>
          </w:r>
          <w:r>
            <w:fldChar w:fldCharType="separate"/>
          </w:r>
          <w:r>
            <w:rPr>
              <w:rStyle w:val="59"/>
            </w:rPr>
            <w:t>5.3.2 React状态管理</w:t>
          </w:r>
          <w:r>
            <w:tab/>
          </w:r>
          <w:r>
            <w:fldChar w:fldCharType="begin"/>
          </w:r>
          <w:r>
            <w:instrText xml:space="preserve"> PAGEREF _Toc195397035 \h </w:instrText>
          </w:r>
          <w:r>
            <w:fldChar w:fldCharType="separate"/>
          </w:r>
          <w:r>
            <w:t>21</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"_Toc195397036" </w:instrText>
          </w:r>
          <w:r>
            <w:fldChar w:fldCharType="separate"/>
          </w:r>
          <w:r>
            <w:rPr>
              <w:rStyle w:val="59"/>
            </w:rPr>
            <w:t>5.4 数据库存储实现</w:t>
          </w:r>
          <w:r>
            <w:tab/>
          </w:r>
          <w:r>
            <w:fldChar w:fldCharType="begin"/>
          </w:r>
          <w:r>
            <w:instrText xml:space="preserve"> PAGEREF _Toc195397036 \h </w:instrText>
          </w:r>
          <w:r>
            <w:fldChar w:fldCharType="separate"/>
          </w:r>
          <w:r>
            <w:t>21</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"_Toc195397037" </w:instrText>
          </w:r>
          <w:r>
            <w:fldChar w:fldCharType="separate"/>
          </w:r>
          <w:r>
            <w:rPr>
              <w:rStyle w:val="59"/>
            </w:rPr>
            <w:t>5.4.1 模型定义</w:t>
          </w:r>
          <w:r>
            <w:tab/>
          </w:r>
          <w:r>
            <w:fldChar w:fldCharType="begin"/>
          </w:r>
          <w:r>
            <w:instrText xml:space="preserve"> PAGEREF _Toc195397037 \h </w:instrText>
          </w:r>
          <w:r>
            <w:fldChar w:fldCharType="separate"/>
          </w:r>
          <w:r>
            <w:t>21</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"_Toc195397038" </w:instrText>
          </w:r>
          <w:r>
            <w:fldChar w:fldCharType="separate"/>
          </w:r>
          <w:r>
            <w:rPr>
              <w:rStyle w:val="59"/>
            </w:rPr>
            <w:t>5.4.2 数据操作</w:t>
          </w:r>
          <w:r>
            <w:tab/>
          </w:r>
          <w:r>
            <w:fldChar w:fldCharType="begin"/>
          </w:r>
          <w:r>
            <w:instrText xml:space="preserve"> PAGEREF _Toc195397038 \h </w:instrText>
          </w:r>
          <w:r>
            <w:fldChar w:fldCharType="separate"/>
          </w:r>
          <w:r>
            <w:t>22</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"_Toc195397039" </w:instrText>
          </w:r>
          <w:r>
            <w:fldChar w:fldCharType="separate"/>
          </w:r>
          <w:r>
            <w:rPr>
              <w:rStyle w:val="59"/>
            </w:rPr>
            <w:t>5.5 HTTPS加密实现</w:t>
          </w:r>
          <w:r>
            <w:tab/>
          </w:r>
          <w:r>
            <w:fldChar w:fldCharType="begin"/>
          </w:r>
          <w:r>
            <w:instrText xml:space="preserve"> PAGEREF _Toc195397039 \h </w:instrText>
          </w:r>
          <w:r>
            <w:fldChar w:fldCharType="separate"/>
          </w:r>
          <w:r>
            <w:t>22</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"_Toc195397040" </w:instrText>
          </w:r>
          <w:r>
            <w:fldChar w:fldCharType="separate"/>
          </w:r>
          <w:r>
            <w:rPr>
              <w:rStyle w:val="59"/>
            </w:rPr>
            <w:t>5.5.1 SSL证书配置</w:t>
          </w:r>
          <w:r>
            <w:tab/>
          </w:r>
          <w:r>
            <w:fldChar w:fldCharType="begin"/>
          </w:r>
          <w:r>
            <w:instrText xml:space="preserve"> PAGEREF _Toc195397040 \h </w:instrText>
          </w:r>
          <w:r>
            <w:fldChar w:fldCharType="separate"/>
          </w:r>
          <w:r>
            <w:t>22</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"_Toc195397041" </w:instrText>
          </w:r>
          <w:r>
            <w:fldChar w:fldCharType="separate"/>
          </w:r>
          <w:r>
            <w:rPr>
              <w:rStyle w:val="59"/>
            </w:rPr>
            <w:t>5.5.2 Nginx配置</w:t>
          </w:r>
          <w:r>
            <w:tab/>
          </w:r>
          <w:r>
            <w:fldChar w:fldCharType="begin"/>
          </w:r>
          <w:r>
            <w:instrText xml:space="preserve"> PAGEREF _Toc195397041 \h </w:instrText>
          </w:r>
          <w:r>
            <w:fldChar w:fldCharType="separate"/>
          </w:r>
          <w:r>
            <w:t>23</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"_Toc195397042" </w:instrText>
          </w:r>
          <w:r>
            <w:fldChar w:fldCharType="separate"/>
          </w:r>
          <w:r>
            <w:rPr>
              <w:rStyle w:val="59"/>
            </w:rPr>
            <w:t>5.6 权限验证实现</w:t>
          </w:r>
          <w:r>
            <w:tab/>
          </w:r>
          <w:r>
            <w:fldChar w:fldCharType="begin"/>
          </w:r>
          <w:r>
            <w:instrText xml:space="preserve"> PAGEREF _Toc195397042 \h </w:instrText>
          </w:r>
          <w:r>
            <w:fldChar w:fldCharType="separate"/>
          </w:r>
          <w:r>
            <w:t>23</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"_Toc195397043" </w:instrText>
          </w:r>
          <w:r>
            <w:fldChar w:fldCharType="separate"/>
          </w:r>
          <w:r>
            <w:rPr>
              <w:rStyle w:val="59"/>
            </w:rPr>
            <w:t>5.6.1 权限装饰器</w:t>
          </w:r>
          <w:r>
            <w:tab/>
          </w:r>
          <w:r>
            <w:fldChar w:fldCharType="begin"/>
          </w:r>
          <w:r>
            <w:instrText xml:space="preserve"> PAGEREF _Toc195397043 \h </w:instrText>
          </w:r>
          <w:r>
            <w:fldChar w:fldCharType="separate"/>
          </w:r>
          <w:r>
            <w:t>23</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"_Toc195397044" </w:instrText>
          </w:r>
          <w:r>
            <w:fldChar w:fldCharType="separate"/>
          </w:r>
          <w:r>
            <w:rPr>
              <w:rStyle w:val="59"/>
            </w:rPr>
            <w:t>5.6.2 权限检查</w:t>
          </w:r>
          <w:r>
            <w:tab/>
          </w:r>
          <w:r>
            <w:fldChar w:fldCharType="begin"/>
          </w:r>
          <w:r>
            <w:instrText xml:space="preserve"> PAGEREF _Toc195397044 \h </w:instrText>
          </w:r>
          <w:r>
            <w:fldChar w:fldCharType="separate"/>
          </w:r>
          <w:r>
            <w:t>24</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"_Toc195397045" </w:instrText>
          </w:r>
          <w:r>
            <w:fldChar w:fldCharType="separate"/>
          </w:r>
          <w:r>
            <w:rPr>
              <w:rStyle w:val="59"/>
            </w:rPr>
            <w:t>5.7 本章小结</w:t>
          </w:r>
          <w:r>
            <w:tab/>
          </w:r>
          <w:r>
            <w:fldChar w:fldCharType="begin"/>
          </w:r>
          <w:r>
            <w:instrText xml:space="preserve"> PAGEREF _Toc195397045 \h </w:instrText>
          </w:r>
          <w:r>
            <w:fldChar w:fldCharType="separate"/>
          </w:r>
          <w:r>
            <w:t>24</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"_Toc195397046" </w:instrText>
          </w:r>
          <w:r>
            <w:fldChar w:fldCharType="separate"/>
          </w:r>
          <w:r>
            <w:rPr>
              <w:rStyle w:val="59"/>
            </w:rPr>
            <w:t>6 系统测试</w:t>
          </w:r>
          <w:r>
            <w:tab/>
          </w:r>
          <w:r>
            <w:fldChar w:fldCharType="begin"/>
          </w:r>
          <w:r>
            <w:instrText xml:space="preserve"> PAGEREF _Toc195397046 \h </w:instrText>
          </w:r>
          <w:r>
            <w:fldChar w:fldCharType="separate"/>
          </w:r>
          <w:r>
            <w:t>25</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"_Toc195397047" </w:instrText>
          </w:r>
          <w:r>
            <w:fldChar w:fldCharType="separate"/>
          </w:r>
          <w:r>
            <w:rPr>
              <w:rStyle w:val="59"/>
            </w:rPr>
            <w:t>6.1 测试环境</w:t>
          </w:r>
          <w:r>
            <w:tab/>
          </w:r>
          <w:r>
            <w:fldChar w:fldCharType="begin"/>
          </w:r>
          <w:r>
            <w:instrText xml:space="preserve"> PAGEREF _Toc195397047 \h </w:instrText>
          </w:r>
          <w:r>
            <w:fldChar w:fldCharType="separate"/>
          </w:r>
          <w:r>
            <w:t>25</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"_Toc195397048" </w:instrText>
          </w:r>
          <w:r>
            <w:fldChar w:fldCharType="separate"/>
          </w:r>
          <w:r>
            <w:rPr>
              <w:rStyle w:val="59"/>
            </w:rPr>
            <w:t>6.2 测试方法</w:t>
          </w:r>
          <w:r>
            <w:tab/>
          </w:r>
          <w:r>
            <w:fldChar w:fldCharType="begin"/>
          </w:r>
          <w:r>
            <w:instrText xml:space="preserve"> PAGEREF _Toc195397048 \h </w:instrText>
          </w:r>
          <w:r>
            <w:fldChar w:fldCharType="separate"/>
          </w:r>
          <w:r>
            <w:t>25</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"_Toc195397049" </w:instrText>
          </w:r>
          <w:r>
            <w:fldChar w:fldCharType="separate"/>
          </w:r>
          <w:r>
            <w:rPr>
              <w:rStyle w:val="59"/>
            </w:rPr>
            <w:t>6.2.1 功能测试</w:t>
          </w:r>
          <w:r>
            <w:tab/>
          </w:r>
          <w:r>
            <w:fldChar w:fldCharType="begin"/>
          </w:r>
          <w:r>
            <w:instrText xml:space="preserve"> PAGEREF _Toc195397049 \h </w:instrText>
          </w:r>
          <w:r>
            <w:fldChar w:fldCharType="separate"/>
          </w:r>
          <w:r>
            <w:t>25</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"_Toc195397050" </w:instrText>
          </w:r>
          <w:r>
            <w:fldChar w:fldCharType="separate"/>
          </w:r>
          <w:r>
            <w:rPr>
              <w:rStyle w:val="59"/>
            </w:rPr>
            <w:t>6.2.2 性能测试</w:t>
          </w:r>
          <w:r>
            <w:tab/>
          </w:r>
          <w:r>
            <w:fldChar w:fldCharType="begin"/>
          </w:r>
          <w:r>
            <w:instrText xml:space="preserve"> PAGEREF _Toc195397050 \h </w:instrText>
          </w:r>
          <w:r>
            <w:fldChar w:fldCharType="separate"/>
          </w:r>
          <w:r>
            <w:t>25</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"_Toc195397051" </w:instrText>
          </w:r>
          <w:r>
            <w:fldChar w:fldCharType="separate"/>
          </w:r>
          <w:r>
            <w:rPr>
              <w:rStyle w:val="59"/>
            </w:rPr>
            <w:t>6.2.3 安全测试</w:t>
          </w:r>
          <w:r>
            <w:tab/>
          </w:r>
          <w:r>
            <w:fldChar w:fldCharType="begin"/>
          </w:r>
          <w:r>
            <w:instrText xml:space="preserve"> PAGEREF _Toc195397051 \h </w:instrText>
          </w:r>
          <w:r>
            <w:fldChar w:fldCharType="separate"/>
          </w:r>
          <w:r>
            <w:t>26</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"_Toc195397052" </w:instrText>
          </w:r>
          <w:r>
            <w:fldChar w:fldCharType="separate"/>
          </w:r>
          <w:r>
            <w:rPr>
              <w:rStyle w:val="59"/>
            </w:rPr>
            <w:t>6.3 改进方案</w:t>
          </w:r>
          <w:r>
            <w:tab/>
          </w:r>
          <w:r>
            <w:fldChar w:fldCharType="begin"/>
          </w:r>
          <w:r>
            <w:instrText xml:space="preserve"> PAGEREF _Toc195397052 \h </w:instrText>
          </w:r>
          <w:r>
            <w:fldChar w:fldCharType="separate"/>
          </w:r>
          <w:r>
            <w:t>26</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"_Toc195397053" </w:instrText>
          </w:r>
          <w:r>
            <w:fldChar w:fldCharType="separate"/>
          </w:r>
          <w:r>
            <w:rPr>
              <w:rStyle w:val="59"/>
            </w:rPr>
            <w:t>6.4 本章小结</w:t>
          </w:r>
          <w:r>
            <w:tab/>
          </w:r>
          <w:r>
            <w:fldChar w:fldCharType="begin"/>
          </w:r>
          <w:r>
            <w:instrText xml:space="preserve"> PAGEREF _Toc195397053 \h </w:instrText>
          </w:r>
          <w:r>
            <w:fldChar w:fldCharType="separate"/>
          </w:r>
          <w:r>
            <w:t>26</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"_Toc195397054" </w:instrText>
          </w:r>
          <w:r>
            <w:fldChar w:fldCharType="separate"/>
          </w:r>
          <w:r>
            <w:rPr>
              <w:rStyle w:val="59"/>
            </w:rPr>
            <w:t>结束语</w:t>
          </w:r>
          <w:r>
            <w:tab/>
          </w:r>
          <w:r>
            <w:fldChar w:fldCharType="begin"/>
          </w:r>
          <w:r>
            <w:instrText xml:space="preserve"> PAGEREF _Toc195397054 \h </w:instrText>
          </w:r>
          <w:r>
            <w:fldChar w:fldCharType="separate"/>
          </w:r>
          <w:r>
            <w:t>27</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"_Toc195397055" </w:instrText>
          </w:r>
          <w:r>
            <w:fldChar w:fldCharType="separate"/>
          </w:r>
          <w:r>
            <w:rPr>
              <w:rStyle w:val="59"/>
            </w:rPr>
            <w:t>参考文献</w:t>
          </w:r>
          <w:r>
            <w:tab/>
          </w:r>
          <w:r>
            <w:fldChar w:fldCharType="begin"/>
          </w:r>
          <w:r>
            <w:instrText xml:space="preserve"> PAGEREF _Toc195397055 \h </w:instrText>
          </w:r>
          <w:r>
            <w:fldChar w:fldCharType="separate"/>
          </w:r>
          <w:r>
            <w:t>28</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"_Toc195397057" </w:instrText>
          </w:r>
          <w:r>
            <w:fldChar w:fldCharType="separate"/>
          </w:r>
          <w:r>
            <w:rPr>
              <w:rStyle w:val="59"/>
            </w:rPr>
            <w:t>致谢</w:t>
          </w:r>
          <w:r>
            <w:tab/>
          </w:r>
          <w:r>
            <w:fldChar w:fldCharType="begin"/>
          </w:r>
          <w:r>
            <w:instrText xml:space="preserve"> PAGEREF _Toc195397057 \h </w:instrText>
          </w:r>
          <w:r>
            <w:fldChar w:fldCharType="separate"/>
          </w:r>
          <w:r>
            <w:rPr>
              <w:rFonts w:hint="eastAsia"/>
              <w:b/>
              <w:bCs/>
            </w:rPr>
            <w:t>错误!未定义书签。</w:t>
          </w:r>
          <w:r>
            <w:fldChar w:fldCharType="end"/>
          </w:r>
          <w:r>
            <w:fldChar w:fldCharType="end"/>
          </w:r>
        </w:p>
        <w:p>
          <w:pPr>
            <w:rPr>
              <w:sz w:val="24"/>
            </w:rPr>
          </w:pPr>
          <w:r>
            <w:rPr>
              <w:b/>
              <w:bCs/>
              <w:lang w:val="zh-CN"/>
            </w:rPr>
            <w:fldChar w:fldCharType="end"/>
          </w:r>
        </w:p>
        <w:p>
          <w:pPr>
            <w:pStyle w:val="16"/>
            <w:tabs>
              <w:tab w:val="right" w:leader="dot" w:pos="9060"/>
            </w:tabs>
          </w:pPr>
        </w:p>
      </w:sdtContent>
    </w:sdt>
    <w:p>
      <w:pPr>
        <w:pStyle w:val="2"/>
        <w:sectPr>
          <w:footnotePr>
            <w:numFmt w:val="decimalEnclosedCircleChinese"/>
            <w:numRestart w:val="eachPage"/>
          </w:footnotePr>
          <w:pgSz w:w="11906" w:h="16838"/>
          <w:pgMar w:top="1985" w:right="1418" w:bottom="1418" w:left="1418" w:header="1418" w:footer="1134" w:gutter="0"/>
          <w:pgNumType w:start="1" w:chapSep="emDash"/>
          <w:cols w:space="425" w:num="1"/>
          <w:docGrid w:linePitch="312" w:charSpace="0"/>
        </w:sectPr>
      </w:pPr>
    </w:p>
    <w:p>
      <w:pPr>
        <w:pStyle w:val="2"/>
        <w:rPr>
          <w:i/>
          <w:iCs/>
        </w:rPr>
      </w:pPr>
      <w:bookmarkStart w:id="2" w:name="_Toc195396976"/>
      <w:r>
        <w:rPr>
          <w:rFonts w:hint="eastAsia"/>
        </w:rPr>
        <w:t>绪论</w:t>
      </w:r>
      <w:bookmarkEnd w:id="2"/>
    </w:p>
    <w:p>
      <w:pPr>
        <w:pStyle w:val="4"/>
      </w:pPr>
      <w:bookmarkStart w:id="3" w:name="_Toc195396977"/>
      <w:r>
        <w:rPr>
          <w:rFonts w:hint="eastAsia"/>
        </w:rPr>
        <w:t>研究背景</w:t>
      </w:r>
      <w:bookmarkEnd w:id="3"/>
    </w:p>
    <w:p>
      <w:pPr>
        <w:pStyle w:val="3"/>
      </w:pPr>
      <w:r>
        <w:rPr>
          <w:rFonts w:hint="eastAsia"/>
        </w:rPr>
        <w:t>随着信息技术的发展，网络安全问题成为全球不断关注的核心议题之一。在Web应用领域，Web应用通常面向大众公开服务，因此通常成为了黑客攻击的主要目标。根据近年来的安全报告，因Web应用漏洞导致的数据泄露事件频发，不仅给企业带来了巨大的经济损失，还严重损害了用户的隐私和信任。</w:t>
      </w:r>
      <w:r>
        <w:rPr>
          <w:vertAlign w:val="superscript"/>
        </w:rPr>
        <w:fldChar w:fldCharType="begin"/>
      </w:r>
      <w:r>
        <w:rPr>
          <w:vertAlign w:val="superscript"/>
        </w:rPr>
        <w:instrText xml:space="preserve"> </w:instrText>
      </w:r>
      <w:r>
        <w:rPr>
          <w:rFonts w:hint="eastAsia"/>
          <w:vertAlign w:val="superscript"/>
        </w:rPr>
        <w:instrText xml:space="preserve">REF _Ref195395929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因此，构建一个高效、准确的Web应用漏洞扫描系统显得尤为迫切。</w:t>
      </w:r>
    </w:p>
    <w:p>
      <w:pPr>
        <w:pStyle w:val="3"/>
      </w:pPr>
      <w:r>
        <w:rPr>
          <w:rFonts w:hint="eastAsia"/>
        </w:rPr>
        <w:t>研究背景方面，早期Web安全检测工具主要实现单一功能，如端口扫描或特定漏洞检测，但在应对复杂网络威胁时存在局限。随着云计算和人工智能技术的发展，网络安全检测工具转向智能化、自动化方向。例如，机器学习算法可分析历史数据构建预测模型，用于识别潜在威胁并提供修复建议。然而，新兴技术的应用仍面临挑战，如检测效率与准确性平衡、系统可扩展性及易用性等问题。</w:t>
      </w:r>
      <w:r>
        <w:fldChar w:fldCharType="begin"/>
      </w:r>
      <w:r>
        <w:instrText xml:space="preserve"> </w:instrText>
      </w:r>
      <w:r>
        <w:rPr>
          <w:rFonts w:hint="eastAsia"/>
        </w:rPr>
        <w:instrText xml:space="preserve">REF _Ref195395983 \r \h</w:instrText>
      </w:r>
      <w:r>
        <w:instrText xml:space="preserve">  \* MERGEFORMAT </w:instrText>
      </w:r>
      <w:r>
        <w:fldChar w:fldCharType="separate"/>
      </w:r>
      <w:r>
        <w:rPr>
          <w:vertAlign w:val="superscript"/>
        </w:rPr>
        <w:t>[1]</w:t>
      </w:r>
      <w:r>
        <w:fldChar w:fldCharType="end"/>
      </w:r>
    </w:p>
    <w:p>
      <w:pPr>
        <w:pStyle w:val="3"/>
      </w:pPr>
      <w:r>
        <w:rPr>
          <w:rFonts w:hint="eastAsia"/>
        </w:rPr>
        <w:t>面对不断演进的网络攻击，传统基于规则的安全措施难以有效应对新型威胁。本系统集成Nmap等工具进行端口扫描，通过自定义脚本检测XSS、SQL注入等漏洞，并采用JWT认证机制保障用户身份安全，形成多层次防护体系。</w:t>
      </w:r>
    </w:p>
    <w:p>
      <w:pPr>
        <w:pStyle w:val="3"/>
      </w:pPr>
      <w:r>
        <w:rPr>
          <w:rFonts w:hint="eastAsia"/>
        </w:rPr>
        <w:t>现代Web漏洞扫描系统需兼顾功能完备性、用户体验及操作界面的简洁性，以适应不同技术水平用户的需求。本系统采用前后端分离架构，前端使用React框架构建交互界面，后端基于Django处理业务逻辑与数据管理，通过RESTful API实现数据交互。</w:t>
      </w:r>
    </w:p>
    <w:p>
      <w:pPr>
        <w:pStyle w:val="4"/>
      </w:pPr>
      <w:bookmarkStart w:id="4" w:name="_Toc195396978"/>
      <w:r>
        <w:rPr>
          <w:rFonts w:hint="eastAsia"/>
        </w:rPr>
        <w:t>国内外研究现状</w:t>
      </w:r>
      <w:bookmarkEnd w:id="4"/>
    </w:p>
    <w:p>
      <w:pPr>
        <w:pStyle w:val="3"/>
      </w:pPr>
      <w:r>
        <w:rPr>
          <w:rFonts w:hint="eastAsia"/>
        </w:rPr>
        <w:t>近年来，随着信息技术的飞速发展，网络安全问题愈发突出，数据泄露和网络攻击事件在各行各业频繁发生，传统的安全防护措施难以应对复杂和多样的新型网络环境，尤其是在金融、医疗、政府等重要领域，安全漏洞的存在将会影响业务的正常运作，还可能导致经济损失和社会信任危机。</w:t>
      </w:r>
    </w:p>
    <w:p>
      <w:pPr>
        <w:pStyle w:val="3"/>
      </w:pPr>
      <w:r>
        <w:rPr>
          <w:rFonts w:hint="eastAsia"/>
        </w:rPr>
        <w:t>从国际视角来看，美国和欧洲的一些领先研究机构及企业已经在这一领域取得了显著进展。例如，</w:t>
      </w:r>
      <w:bookmarkStart w:id="5" w:name="OLE_LINK2"/>
      <w:bookmarkStart w:id="6" w:name="OLE_LINK1"/>
      <w:r>
        <w:rPr>
          <w:rFonts w:hint="eastAsia"/>
        </w:rPr>
        <w:t>OWASP（Open Web Application Security Project</w:t>
      </w:r>
      <w:bookmarkEnd w:id="5"/>
      <w:bookmarkEnd w:id="6"/>
      <w:ins w:id="1" w:author="Administrator" w:date="2025-04-18T09:30:00Z">
        <w:r>
          <w:rPr>
            <w:rFonts w:hint="eastAsia"/>
          </w:rPr>
          <w:t>，</w:t>
        </w:r>
      </w:ins>
      <w:ins w:id="2" w:author="Administrator" w:date="2025-04-18T09:29:00Z">
        <w:r>
          <w:rPr>
            <w:rFonts w:ascii="宋体" w:hAnsi="Times New Roman" w:cs="Times New Roman"/>
            <w:color w:val="auto"/>
            <w:sz w:val="24"/>
            <w:szCs w:val="24"/>
            <w:shd w:val="clear" w:color="auto" w:fill="auto"/>
            <w:rPrChange w:id="3" w:author="Administrator" w:date="2025-04-18T09:30:00Z">
              <w:rPr>
                <w:rFonts w:ascii="Arial" w:hAnsi="Arial" w:cs="Arial"/>
                <w:color w:val="333333"/>
                <w:sz w:val="20"/>
                <w:szCs w:val="20"/>
                <w:shd w:val="clear" w:color="auto" w:fill="FFFFFF"/>
              </w:rPr>
            </w:rPrChange>
          </w:rPr>
          <w:t>开放式</w:t>
        </w:r>
      </w:ins>
      <w:ins w:id="4" w:author="Administrator" w:date="2025-04-18T09:29:00Z">
        <w:r>
          <w:rPr>
            <w:rStyle w:val="56"/>
            <w:rFonts w:ascii="Arial" w:hAnsi="Arial" w:cs="Arial"/>
            <w:i w:val="0"/>
            <w:iCs w:val="0"/>
            <w:color w:val="F73131"/>
            <w:sz w:val="20"/>
            <w:szCs w:val="20"/>
            <w:shd w:val="clear" w:color="auto" w:fill="FFFFFF"/>
            <w:rPrChange w:id="5" w:author="Administrator" w:date="2025-04-18T09:30:00Z">
              <w:rPr>
                <w:rStyle w:val="58"/>
                <w:rFonts w:ascii="Arial" w:hAnsi="Arial" w:cs="Arial"/>
                <w:i w:val="0"/>
                <w:iCs w:val="0"/>
                <w:color w:val="F73131"/>
                <w:sz w:val="20"/>
                <w:szCs w:val="20"/>
                <w:shd w:val="clear" w:color="auto" w:fill="FFFFFF"/>
              </w:rPr>
            </w:rPrChange>
          </w:rPr>
          <w:t>Web</w:t>
        </w:r>
      </w:ins>
      <w:ins w:id="6" w:author="Administrator" w:date="2025-04-18T09:29:00Z">
        <w:r>
          <w:rPr>
            <w:rFonts w:ascii="宋体" w:hAnsi="Times New Roman" w:cs="Times New Roman"/>
            <w:color w:val="auto"/>
            <w:sz w:val="24"/>
            <w:szCs w:val="24"/>
            <w:shd w:val="clear" w:color="auto" w:fill="auto"/>
            <w:rPrChange w:id="7" w:author="Administrator" w:date="2025-04-18T09:30:00Z">
              <w:rPr>
                <w:rFonts w:ascii="Arial" w:hAnsi="Arial" w:cs="Arial"/>
                <w:color w:val="333333"/>
                <w:sz w:val="20"/>
                <w:szCs w:val="20"/>
                <w:shd w:val="clear" w:color="auto" w:fill="FFFFFF"/>
              </w:rPr>
            </w:rPrChange>
          </w:rPr>
          <w:t>应用程序安全项目</w:t>
        </w:r>
      </w:ins>
      <w:r>
        <w:rPr>
          <w:rFonts w:hint="eastAsia"/>
        </w:rPr>
        <w:t>）作为一个全球性的开源社区，长期致力于提高软件安全性，发布了大量关于Web应用漏洞的指南和技术报告</w:t>
      </w:r>
      <w:r>
        <w:fldChar w:fldCharType="begin"/>
      </w:r>
      <w:r>
        <w:instrText xml:space="preserve"> </w:instrText>
      </w:r>
      <w:r>
        <w:rPr>
          <w:rFonts w:hint="eastAsia"/>
        </w:rPr>
        <w:instrText xml:space="preserve">REF _Ref195395929 \r \h</w:instrText>
      </w:r>
      <w:r>
        <w:instrText xml:space="preserve">  \* MERGEFORMAT </w:instrText>
      </w:r>
      <w:r>
        <w:fldChar w:fldCharType="separate"/>
      </w:r>
      <w:r>
        <w:rPr>
          <w:vertAlign w:val="superscript"/>
        </w:rPr>
        <w:t>[1]</w:t>
      </w:r>
      <w:r>
        <w:fldChar w:fldCharType="end"/>
      </w:r>
      <w:r>
        <w:rPr>
          <w:rFonts w:hint="eastAsia"/>
        </w:rPr>
        <w:t>，在理论上具有很高的潜力。</w:t>
      </w:r>
    </w:p>
    <w:p>
      <w:pPr>
        <w:pStyle w:val="3"/>
      </w:pPr>
      <w:r>
        <w:rPr>
          <w:rFonts w:hint="eastAsia"/>
        </w:rPr>
        <w:t>在国内，中国科学院、清华大学等知名科研机构和高校在Web应用安全领域不断推进技术发展，例如开发基于深度学习的漏洞扫描工具以提升复杂漏洞识别的准确性</w:t>
      </w:r>
      <w:r>
        <w:fldChar w:fldCharType="begin"/>
      </w:r>
      <w:r>
        <w:instrText xml:space="preserve"> </w:instrText>
      </w:r>
      <w:r>
        <w:rPr>
          <w:rFonts w:hint="eastAsia"/>
        </w:rPr>
        <w:instrText xml:space="preserve">REF _Ref195396031 \r \h</w:instrText>
      </w:r>
      <w:r>
        <w:instrText xml:space="preserve">  \* MERGEFORMAT </w:instrText>
      </w:r>
      <w:r>
        <w:fldChar w:fldCharType="separate"/>
      </w:r>
      <w:r>
        <w:rPr>
          <w:vertAlign w:val="superscript"/>
        </w:rPr>
        <w:t>[3]</w:t>
      </w:r>
      <w:r>
        <w:fldChar w:fldCharType="end"/>
      </w:r>
      <w:r>
        <w:rPr>
          <w:rFonts w:hint="eastAsia"/>
        </w:rPr>
        <w:t>。国家层面通过完善相关法律法规，如《网络安全法》，明确了网络运营者的安全责任，为Web应用安全提供法律依据</w:t>
      </w:r>
      <w:r>
        <w:fldChar w:fldCharType="begin"/>
      </w:r>
      <w:r>
        <w:instrText xml:space="preserve"> </w:instrText>
      </w:r>
      <w:r>
        <w:rPr>
          <w:rFonts w:hint="eastAsia"/>
        </w:rPr>
        <w:instrText xml:space="preserve">REF _Ref195396037 \r \h</w:instrText>
      </w:r>
      <w:r>
        <w:instrText xml:space="preserve">  \* MERGEFORMAT </w:instrText>
      </w:r>
      <w:r>
        <w:fldChar w:fldCharType="separate"/>
      </w:r>
      <w:r>
        <w:rPr>
          <w:vertAlign w:val="superscript"/>
        </w:rPr>
        <w:t>[4]</w:t>
      </w:r>
      <w:r>
        <w:fldChar w:fldCharType="end"/>
      </w:r>
      <w:r>
        <w:rPr>
          <w:rFonts w:hint="eastAsia"/>
        </w:rPr>
        <w:t>。当前国内外研究多处于理论探索与技术验证阶段，实际应用场景的大规模部署仍需进一步推进。</w:t>
      </w:r>
    </w:p>
    <w:p>
      <w:pPr>
        <w:pStyle w:val="3"/>
      </w:pPr>
      <w:r>
        <w:rPr>
          <w:rFonts w:hint="eastAsia"/>
        </w:rPr>
        <w:t>当前的研究趋势显示，越来越多的研究者开始关注这种综合运用多种技术手段来提升Web应用的安全防护能力。在本系统中通过结合Nmap、自定义脚本、JWT token认证这种多层次的安全防护体系能够总体上提高系统的安全性，也为用户提供了一个可靠的操作平台。随着云计算和大数据技术的发展，利用这些新兴技术优化Web应用的安全检测流程也成为新的研究方向之一</w:t>
      </w:r>
      <w:r>
        <w:fldChar w:fldCharType="begin"/>
      </w:r>
      <w:r>
        <w:instrText xml:space="preserve"> </w:instrText>
      </w:r>
      <w:r>
        <w:rPr>
          <w:rFonts w:hint="eastAsia"/>
        </w:rPr>
        <w:instrText xml:space="preserve">REF _Ref195396047 \r \h</w:instrText>
      </w:r>
      <w:r>
        <w:instrText xml:space="preserve">  \* MERGEFORMAT </w:instrText>
      </w:r>
      <w:r>
        <w:fldChar w:fldCharType="separate"/>
      </w:r>
      <w:r>
        <w:rPr>
          <w:vertAlign w:val="superscript"/>
        </w:rPr>
        <w:t>[5]</w:t>
      </w:r>
      <w:r>
        <w:fldChar w:fldCharType="end"/>
      </w:r>
      <w:r>
        <w:rPr>
          <w:rFonts w:hint="eastAsia"/>
        </w:rPr>
        <w:t>。</w:t>
      </w:r>
    </w:p>
    <w:p>
      <w:pPr>
        <w:pStyle w:val="3"/>
      </w:pPr>
      <w:r>
        <w:rPr>
          <w:rFonts w:hint="eastAsia"/>
        </w:rPr>
        <w:t>尽管如此，现有的研究仍然存在一定的局限性，例如大多数现有系统在处理高并发请求时可能遇到性能瓶颈，在面对大规模网络环境时，实时扫描的表现一般，虽然许多研究提出了创新的技术方案，但其实际应用效果仍需通过更多的实践来验证。目前关于如何更好地结合不同技术优势以形成一套全面且高效的Web应用安全解决方案还缺乏系统性的研究和总结，无论是国际还是国内，Web应用安全及其漏洞扫描技术的研究都还处于快速发展阶段，新技术的应用为提升系统的检测能力和用户体验提供了广阔前景但同时也带来了新的挑战。未来的研究还需要在保证高效性和准确性的前提下，持续优化系统的性能和安全性，积极探索能适用于不同应用场景的最佳实践方案。</w:t>
      </w:r>
    </w:p>
    <w:p>
      <w:pPr>
        <w:pStyle w:val="4"/>
      </w:pPr>
      <w:bookmarkStart w:id="7" w:name="_Toc195396979"/>
      <w:r>
        <w:rPr>
          <w:rFonts w:hint="eastAsia"/>
        </w:rPr>
        <w:t>文章组织结构</w:t>
      </w:r>
      <w:bookmarkEnd w:id="7"/>
    </w:p>
    <w:p>
      <w:pPr>
        <w:pStyle w:val="3"/>
      </w:pPr>
      <w:r>
        <w:rPr>
          <w:rFonts w:hint="eastAsia"/>
        </w:rPr>
        <w:t>本文从六个章节来组织结构。第一章为绪论，主要介绍了项目的研究背景和意义；第二章为相关知识概述，介绍了项目中用到的一些关键技术；第三章为系统分析，包括可行性分析、需求分析等小节；第四章为系统设计，详细说明了本系统的架构结构和模块设计等内容；第五章为系统实现，详细描述了系统具体的实现过程；第六章为系统测试，详细说明了系统测试的方法和结果。</w:t>
      </w:r>
    </w:p>
    <w:p>
      <w:pPr>
        <w:widowControl/>
        <w:jc w:val="left"/>
        <w:rPr>
          <w:rFonts w:ascii="宋体"/>
          <w:kern w:val="0"/>
          <w:sz w:val="24"/>
        </w:rPr>
      </w:pPr>
      <w:r>
        <w:br w:type="page"/>
      </w:r>
    </w:p>
    <w:p>
      <w:pPr>
        <w:pStyle w:val="2"/>
      </w:pPr>
      <w:bookmarkStart w:id="8" w:name="_Toc195396980"/>
      <w:r>
        <w:rPr>
          <w:rFonts w:hint="eastAsia"/>
        </w:rPr>
        <w:t>相关知识概述</w:t>
      </w:r>
      <w:bookmarkEnd w:id="8"/>
    </w:p>
    <w:p>
      <w:pPr>
        <w:pStyle w:val="4"/>
      </w:pPr>
      <w:bookmarkStart w:id="9" w:name="_Toc195396981"/>
      <w:r>
        <w:rPr>
          <w:rFonts w:hint="eastAsia"/>
        </w:rPr>
        <w:t>网络安全开发简介</w:t>
      </w:r>
      <w:bookmarkEnd w:id="9"/>
    </w:p>
    <w:p>
      <w:pPr>
        <w:pStyle w:val="3"/>
      </w:pPr>
      <w:r>
        <w:rPr>
          <w:rFonts w:hint="eastAsia"/>
        </w:rPr>
        <w:t>网络安全开发是指在软件开发生命周期</w:t>
      </w:r>
      <w:del w:id="8" w:author="Administrator" w:date="2025-04-18T09:39:00Z">
        <w:r>
          <w:rPr>
            <w:rFonts w:hint="eastAsia"/>
          </w:rPr>
          <w:delText>（SDLC）</w:delText>
        </w:r>
      </w:del>
      <w:r>
        <w:rPr>
          <w:rFonts w:hint="eastAsia"/>
        </w:rPr>
        <w:t>的各个阶段中，采取一系列措施以确保最终产品具备足够的安全性来抵御潜在的安全威胁。这包括但不限于安全需求分析、安全设计、安全编码实践、安全测试以及安全部署和维护等过程。网络安全开发的目标是通过识别和缓解风险，防止信息泄露、数据篡改、服务中断以及其他可能影响系统正常运行的安全事件。</w:t>
      </w:r>
    </w:p>
    <w:p>
      <w:pPr>
        <w:pStyle w:val="4"/>
      </w:pPr>
      <w:bookmarkStart w:id="10" w:name="_Toc195396982"/>
      <w:r>
        <w:rPr>
          <w:rFonts w:hint="eastAsia"/>
        </w:rPr>
        <w:t>Web系统脆弱性简介</w:t>
      </w:r>
      <w:bookmarkEnd w:id="10"/>
    </w:p>
    <w:p>
      <w:pPr>
        <w:pStyle w:val="3"/>
      </w:pPr>
      <w:r>
        <w:rPr>
          <w:rFonts w:hint="eastAsia"/>
        </w:rPr>
        <w:t>Web系统脆弱性，或称Web漏洞，是指在Web应用程序的设计、开发、部署及维护过程中产生的安全缺陷，这些缺陷可能被恶意攻击者利用以破坏系统的机密性、完整性和可用性。典型的Web漏洞包括但不限于跨站脚本攻击（XSS）、SQL注入、跨站请求伪造（CSRF）、文件上传漏洞、目录遍历漏洞以及信息泄露等</w:t>
      </w:r>
      <w:r>
        <w:fldChar w:fldCharType="begin"/>
      </w:r>
      <w:r>
        <w:instrText xml:space="preserve"> </w:instrText>
      </w:r>
      <w:r>
        <w:rPr>
          <w:rFonts w:hint="eastAsia"/>
        </w:rPr>
        <w:instrText xml:space="preserve">REF _Ref195395929 \r \h</w:instrText>
      </w:r>
      <w:r>
        <w:instrText xml:space="preserve">  \* MERGEFORMAT </w:instrText>
      </w:r>
      <w:r>
        <w:fldChar w:fldCharType="separate"/>
      </w:r>
      <w:r>
        <w:rPr>
          <w:vertAlign w:val="superscript"/>
        </w:rPr>
        <w:t>[1]</w:t>
      </w:r>
      <w:r>
        <w:fldChar w:fldCharType="end"/>
      </w:r>
      <w:r>
        <w:rPr>
          <w:rFonts w:hint="eastAsia"/>
        </w:rPr>
        <w:t>。其中，XSS攻击通过向Web页面插入恶意脚本代码，当其他用户浏览该页面时触发执行，进而获取敏感信息或者进行进一步的攻击；SQL注入攻击通过将恶意SQL语句插入到输入字段中，通过语句漏洞操纵后端数据库，可能导致数据泄露甚至完全控制数据库服务器</w:t>
      </w:r>
      <w:r>
        <w:fldChar w:fldCharType="begin"/>
      </w:r>
      <w:r>
        <w:instrText xml:space="preserve"> </w:instrText>
      </w:r>
      <w:r>
        <w:rPr>
          <w:rFonts w:hint="eastAsia"/>
        </w:rPr>
        <w:instrText xml:space="preserve">REF _Ref195396201 \r \h</w:instrText>
      </w:r>
      <w:r>
        <w:instrText xml:space="preserve">  \* MERGEFORMAT </w:instrText>
      </w:r>
      <w:r>
        <w:fldChar w:fldCharType="separate"/>
      </w:r>
      <w:r>
        <w:rPr>
          <w:vertAlign w:val="superscript"/>
        </w:rPr>
        <w:t>[6]</w:t>
      </w:r>
      <w:r>
        <w:fldChar w:fldCharType="end"/>
      </w:r>
      <w:r>
        <w:rPr>
          <w:rFonts w:hint="eastAsia"/>
        </w:rPr>
        <w:t>。</w:t>
      </w:r>
    </w:p>
    <w:p>
      <w:pPr>
        <w:pStyle w:val="3"/>
      </w:pPr>
      <w:r>
        <w:rPr>
          <w:rFonts w:hint="eastAsia"/>
        </w:rPr>
        <w:t>随着网络攻防技术的发展，针对现代Web应用框架的新的攻击手法不断涌现，这要求开发者和安全研究人员持续关注最新的安全趋势，及时采取有效的防护措施。尽管存在多种分类标准用于评估漏洞的危害等级，但其核心在于理解每种漏洞的具体机制及其潜在影响，从而制定出针对性的安全策略，只是依赖评估结果信息是不够的。因此，在某些特定领域内对于新兴威胁的理解仍存在不确定性，需要依赖于更深入的研究来完善现有的防御体系</w:t>
      </w:r>
      <w:r>
        <w:fldChar w:fldCharType="begin"/>
      </w:r>
      <w:r>
        <w:instrText xml:space="preserve"> </w:instrText>
      </w:r>
      <w:r>
        <w:rPr>
          <w:rFonts w:hint="eastAsia"/>
        </w:rPr>
        <w:instrText xml:space="preserve">REF _Ref195396207 \r \h</w:instrText>
      </w:r>
      <w:r>
        <w:instrText xml:space="preserve">  \* MERGEFORMAT </w:instrText>
      </w:r>
      <w:r>
        <w:fldChar w:fldCharType="separate"/>
      </w:r>
      <w:r>
        <w:rPr>
          <w:vertAlign w:val="superscript"/>
        </w:rPr>
        <w:t>[7]</w:t>
      </w:r>
      <w:r>
        <w:fldChar w:fldCharType="end"/>
      </w:r>
      <w:r>
        <w:rPr>
          <w:rFonts w:hint="eastAsia"/>
        </w:rPr>
        <w:t>。</w:t>
      </w:r>
    </w:p>
    <w:p>
      <w:pPr>
        <w:pStyle w:val="5"/>
      </w:pPr>
      <w:bookmarkStart w:id="11" w:name="_Toc195396983"/>
      <w:r>
        <w:rPr>
          <w:rFonts w:hint="eastAsia"/>
        </w:rPr>
        <w:t>常见Web漏洞类型</w:t>
      </w:r>
      <w:bookmarkEnd w:id="11"/>
    </w:p>
    <w:p>
      <w:pPr>
        <w:pStyle w:val="3"/>
      </w:pPr>
      <w:r>
        <w:rPr>
          <w:rFonts w:hint="eastAsia"/>
        </w:rPr>
        <w:t>（1）XSS（跨站脚本攻击）</w:t>
      </w:r>
    </w:p>
    <w:p>
      <w:pPr>
        <w:pStyle w:val="3"/>
      </w:pPr>
      <w:r>
        <w:rPr>
          <w:rFonts w:hint="eastAsia"/>
        </w:rPr>
        <w:t>跨站脚本攻击（Cross-Site Scripting, XSS）是一种允许攻击者在受害者的浏览器中执行恶意脚本的漏洞。在Web应用程序未能正确过滤不当的用户输入的时候，攻击者能够将恶意代码注入到动态生成的网页中，当其他用户访问这些被注入了恶意脚本的页面时，脚本将在他们的浏览器环境中执行，导致敏感信息泄露、会话劫持或进一步的网络钓鱼攻击</w:t>
      </w:r>
      <w:r>
        <w:fldChar w:fldCharType="begin"/>
      </w:r>
      <w:r>
        <w:instrText xml:space="preserve"> </w:instrText>
      </w:r>
      <w:r>
        <w:rPr>
          <w:rFonts w:hint="eastAsia"/>
        </w:rPr>
        <w:instrText xml:space="preserve">REF _Ref195396214 \r \h</w:instrText>
      </w:r>
      <w:r>
        <w:instrText xml:space="preserve">  \* MERGEFORMAT </w:instrText>
      </w:r>
      <w:r>
        <w:fldChar w:fldCharType="separate"/>
      </w:r>
      <w:r>
        <w:rPr>
          <w:vertAlign w:val="superscript"/>
        </w:rPr>
        <w:t>[8]</w:t>
      </w:r>
      <w:r>
        <w:fldChar w:fldCharType="end"/>
      </w:r>
      <w:r>
        <w:rPr>
          <w:rFonts w:hint="eastAsia"/>
        </w:rPr>
        <w:t>。</w:t>
      </w:r>
    </w:p>
    <w:p>
      <w:pPr>
        <w:pStyle w:val="3"/>
      </w:pPr>
      <w:r>
        <w:rPr>
          <w:rFonts w:hint="eastAsia"/>
        </w:rPr>
        <w:t>XSS攻击主要分为三种主要类型：反射型XSS、存储型XSS和基于DOM的XSS。反射型XSS通过URL参数或其他输入字段直接向服务器发送恶意脚本，并立即返回给用户；存储型XSS将恶意脚本保存在服务器端数据库中，之后每当用户访问特定页面时都会触发该脚本；基于DOM的XSS是在客户端JavaScript处理过程中发生的，不涉及服务器端的数据交互。现代浏览器和框架提供了多种针对XSS攻击的防护措施，如内容安全策略（CSP），但开发者仍需谨慎对待用户输入，确保所有外部输入都被适当过滤和编码，以防止此类攻击的发生。</w:t>
      </w:r>
    </w:p>
    <w:p>
      <w:pPr>
        <w:pStyle w:val="3"/>
      </w:pPr>
      <w:r>
        <w:rPr>
          <w:rFonts w:hint="eastAsia"/>
        </w:rPr>
        <w:t>（2）SQL注入</w:t>
      </w:r>
    </w:p>
    <w:p>
      <w:pPr>
        <w:pStyle w:val="3"/>
      </w:pPr>
      <w:r>
        <w:rPr>
          <w:rFonts w:hint="eastAsia"/>
        </w:rPr>
        <w:t>SQL注入（SQL Injection）是指攻击者在Web应用程序的输入字段中插入恶意构造的SQL语句，利用未验证的输入直接拼接到数据库查询中的漏洞。当应用程序未对用户输入进行充分过滤时，攻击者可借此执行非授权的数据库操作，包括获取敏感数据、篡改记录、控制数据库系统等</w:t>
      </w:r>
      <w:r>
        <w:fldChar w:fldCharType="begin"/>
      </w:r>
      <w:r>
        <w:instrText xml:space="preserve"> </w:instrText>
      </w:r>
      <w:r>
        <w:rPr>
          <w:rFonts w:hint="eastAsia"/>
        </w:rPr>
        <w:instrText xml:space="preserve">REF _Ref195396222 \r \h</w:instrText>
      </w:r>
      <w:r>
        <w:instrText xml:space="preserve">  \* MERGEFORMAT </w:instrText>
      </w:r>
      <w:r>
        <w:fldChar w:fldCharType="separate"/>
      </w:r>
      <w:r>
        <w:rPr>
          <w:vertAlign w:val="superscript"/>
        </w:rPr>
        <w:t>[9]</w:t>
      </w:r>
      <w:r>
        <w:fldChar w:fldCharType="end"/>
      </w:r>
      <w:r>
        <w:rPr>
          <w:rFonts w:hint="eastAsia"/>
        </w:rPr>
        <w:t>。在登录验证场景中，攻击者可能通过特定输入绕过身份认证，或使用UNION SELECT语句从多个表中提取数据。防御该漏洞的核心方法是采用参数化查询或预编译语句替代字符串拼接方式构造SQL命令。</w:t>
      </w:r>
    </w:p>
    <w:p>
      <w:pPr>
        <w:pStyle w:val="3"/>
      </w:pPr>
      <w:r>
        <w:rPr>
          <w:rFonts w:hint="eastAsia"/>
        </w:rPr>
        <w:t>（3）CSRF（跨站请求伪造）</w:t>
      </w:r>
    </w:p>
    <w:p>
      <w:pPr>
        <w:pStyle w:val="3"/>
      </w:pPr>
      <w:r>
        <w:rPr>
          <w:rFonts w:hint="eastAsia"/>
        </w:rPr>
        <w:t>跨站请求伪造（Cross-Site Request Forgery, CSRF）指攻击者利用已认证用户的浏览器会话状态，强制其在未授权的情况下向目标网站提交请求。攻击者通常通过诱导受害者访问包含恶意代码的页面，使浏览器自动携带当前会话凭证（如认证令牌）发送预设请求。此类攻击可导致用户账户信息被修改、执行转账操作、发布非法内容等</w:t>
      </w:r>
      <w:r>
        <w:fldChar w:fldCharType="begin"/>
      </w:r>
      <w:r>
        <w:instrText xml:space="preserve"> </w:instrText>
      </w:r>
      <w:r>
        <w:rPr>
          <w:rFonts w:hint="eastAsia"/>
        </w:rPr>
        <w:instrText xml:space="preserve">REF _Ref195396231 \r \h</w:instrText>
      </w:r>
      <w:r>
        <w:instrText xml:space="preserve">  \* MERGEFORMAT </w:instrText>
      </w:r>
      <w:r>
        <w:fldChar w:fldCharType="separate"/>
      </w:r>
      <w:r>
        <w:rPr>
          <w:vertAlign w:val="superscript"/>
        </w:rPr>
        <w:t>[10]</w:t>
      </w:r>
      <w:r>
        <w:fldChar w:fldCharType="end"/>
      </w:r>
      <w:r>
        <w:rPr>
          <w:rFonts w:hint="eastAsia"/>
        </w:rPr>
        <w:t>。为防范此类威胁，Web应用应采用令牌机制，每次提交表单时都包含一个唯一的、不可预测的随机值作为隐藏字段，在表单中嵌入唯一随机令牌，要求服务器在处理请求时验证该令牌与会话的匹配性，以确保请求来源的合法性。</w:t>
      </w:r>
    </w:p>
    <w:p>
      <w:pPr>
        <w:pStyle w:val="3"/>
      </w:pPr>
      <w:r>
        <w:rPr>
          <w:rFonts w:hint="eastAsia"/>
        </w:rPr>
        <w:t>（4）文件上传漏洞</w:t>
      </w:r>
    </w:p>
    <w:p>
      <w:pPr>
        <w:pStyle w:val="3"/>
      </w:pPr>
      <w:r>
        <w:rPr>
          <w:rFonts w:hint="eastAsia"/>
        </w:rPr>
        <w:t>文件上传漏洞于Web应用程序未对用户上传内容实施充分验证和限制。攻击者可能借此上传包含恶意代码的文件（如WebShell），并在服务器环境中执行。该漏洞常见于允许用户上传图片或文档的应用场景，成功上传后恶意文件可被调用以获取服务器控制权限</w:t>
      </w:r>
      <w:r>
        <w:fldChar w:fldCharType="begin"/>
      </w:r>
      <w:r>
        <w:instrText xml:space="preserve"> </w:instrText>
      </w:r>
      <w:r>
        <w:rPr>
          <w:rFonts w:hint="eastAsia"/>
        </w:rPr>
        <w:instrText xml:space="preserve">REF _Ref195396237 \r \h</w:instrText>
      </w:r>
      <w:r>
        <w:instrText xml:space="preserve">  \* MERGEFORMAT </w:instrText>
      </w:r>
      <w:r>
        <w:fldChar w:fldCharType="separate"/>
      </w:r>
      <w:r>
        <w:rPr>
          <w:vertAlign w:val="superscript"/>
        </w:rPr>
        <w:t>[11]</w:t>
      </w:r>
      <w:r>
        <w:fldChar w:fldCharType="end"/>
      </w:r>
      <w:r>
        <w:rPr>
          <w:rFonts w:hint="eastAsia"/>
        </w:rPr>
        <w:t>。</w:t>
      </w:r>
    </w:p>
    <w:p>
      <w:pPr>
        <w:pStyle w:val="3"/>
      </w:pPr>
      <w:r>
        <w:rPr>
          <w:rFonts w:hint="eastAsia"/>
        </w:rPr>
        <w:t>为了避免此类风险，开发者应当严格限制上传文件的类型和大小，仅接受符合预期格式的文件，并在独立于Web根目录的位置存储上传文件，避免直接访问路径暴露在外网环境下。通过修改服务器端的安全配置，禁用不必要的模块和服务也可以有效降低文件上传漏洞带来的安全隐患。</w:t>
      </w:r>
    </w:p>
    <w:p>
      <w:pPr>
        <w:pStyle w:val="3"/>
      </w:pPr>
      <w:r>
        <w:rPr>
          <w:rFonts w:hint="eastAsia"/>
        </w:rPr>
        <w:t>（5）目录遍历漏洞</w:t>
      </w:r>
    </w:p>
    <w:p>
      <w:pPr>
        <w:pStyle w:val="3"/>
      </w:pPr>
      <w:r>
        <w:rPr>
          <w:rFonts w:hint="eastAsia"/>
        </w:rPr>
        <w:t>目录遍历漏洞（Directory Traversal）是指Web应用程序在未能正确处理用户提供的文件路径输入时，允许攻击者通过构造特殊字符序列（如../）的请求，突破预期访问范围并访问服务器任意文件。例如，在图片查看功能中，攻击者可能通过路径遍历访问配置文件或日志文件，若这些文件包含了数据库账号密码、API密钥等数据，则可能引发隐私泄露的安全问题</w:t>
      </w:r>
      <w:r>
        <w:fldChar w:fldCharType="begin"/>
      </w:r>
      <w:r>
        <w:instrText xml:space="preserve"> </w:instrText>
      </w:r>
      <w:r>
        <w:rPr>
          <w:rFonts w:hint="eastAsia"/>
        </w:rPr>
        <w:instrText xml:space="preserve">REF _Ref195396244 \r \h</w:instrText>
      </w:r>
      <w:r>
        <w:instrText xml:space="preserve">  \* MERGEFORMAT </w:instrText>
      </w:r>
      <w:r>
        <w:fldChar w:fldCharType="separate"/>
      </w:r>
      <w:r>
        <w:rPr>
          <w:vertAlign w:val="superscript"/>
        </w:rPr>
        <w:t>[12]</w:t>
      </w:r>
      <w:r>
        <w:fldChar w:fldCharType="end"/>
      </w:r>
      <w:r>
        <w:rPr>
          <w:rFonts w:hint="eastAsia"/>
        </w:rPr>
        <w:t>。</w:t>
      </w:r>
    </w:p>
    <w:p>
      <w:pPr>
        <w:pStyle w:val="3"/>
        <w:widowControl w:val="0"/>
      </w:pPr>
      <w:r>
        <w:rPr>
          <w:rFonts w:hint="eastAsia"/>
        </w:rPr>
        <w:t>针对目录遍历漏洞的防御策略主要包括对用户输入的过滤和规范化处理，禁止包含相对路径符号的请求，并设置适当的文件访问权限，确保即使存在漏洞也无法轻易读取重要文件内容。</w:t>
      </w:r>
    </w:p>
    <w:p>
      <w:pPr>
        <w:pStyle w:val="5"/>
      </w:pPr>
      <w:bookmarkStart w:id="12" w:name="_Toc195396984"/>
      <w:r>
        <w:rPr>
          <w:rFonts w:hint="eastAsia"/>
        </w:rPr>
        <w:t>漏洞危害等级</w:t>
      </w:r>
      <w:bookmarkEnd w:id="12"/>
    </w:p>
    <w:p>
      <w:pPr>
        <w:pStyle w:val="3"/>
        <w:widowControl w:val="0"/>
      </w:pPr>
      <w:r>
        <w:rPr>
          <w:rFonts w:hint="eastAsia"/>
        </w:rPr>
        <w:t>（1）高危漏洞</w:t>
      </w:r>
    </w:p>
    <w:p>
      <w:pPr>
        <w:pStyle w:val="3"/>
      </w:pPr>
      <w:r>
        <w:rPr>
          <w:rFonts w:hint="eastAsia"/>
        </w:rPr>
        <w:t>高危漏洞指可能使攻击者获得系统全面控制权限的安全缺陷。此类漏洞的利用通常允许攻击者执行任意代码、修改系统配置、访问敏感数据等操作。具体来说，远程代码执行漏洞可使攻击者在未授权情况下于服务器执行命令，导致系统机密性、完整性和可用性受损</w:t>
      </w:r>
      <w:r>
        <w:fldChar w:fldCharType="begin"/>
      </w:r>
      <w:r>
        <w:instrText xml:space="preserve"> </w:instrText>
      </w:r>
      <w:r>
        <w:rPr>
          <w:rFonts w:hint="eastAsia"/>
        </w:rPr>
        <w:instrText xml:space="preserve">REF _Ref195396522 \r \h</w:instrText>
      </w:r>
      <w:r>
        <w:instrText xml:space="preserve">  \* MERGEFORMAT </w:instrText>
      </w:r>
      <w:r>
        <w:fldChar w:fldCharType="separate"/>
      </w:r>
      <w:r>
        <w:rPr>
          <w:vertAlign w:val="superscript"/>
        </w:rPr>
        <w:t>[13]</w:t>
      </w:r>
      <w:r>
        <w:fldChar w:fldCharType="end"/>
      </w:r>
      <w:r>
        <w:rPr>
          <w:rFonts w:hint="eastAsia"/>
        </w:rPr>
        <w:t>。特定条件下，如通过SQL注入获取数据库管理员权限，攻击者可能使数据库及其相关服务面临风险。高危漏洞的修复需优先处理，安全团队通常通过紧急措施降低其威胁影响。</w:t>
      </w:r>
    </w:p>
    <w:p>
      <w:pPr>
        <w:pStyle w:val="3"/>
        <w:widowControl w:val="0"/>
      </w:pPr>
      <w:r>
        <w:rPr>
          <w:rFonts w:hint="eastAsia"/>
        </w:rPr>
        <w:t>（2）中危漏洞</w:t>
      </w:r>
    </w:p>
    <w:p>
      <w:pPr>
        <w:pStyle w:val="3"/>
      </w:pPr>
      <w:r>
        <w:rPr>
          <w:rFonts w:hint="eastAsia"/>
        </w:rPr>
        <w:t>中危漏洞指可能影响系统特定功能模块的安全缺陷。攻击者利用此类漏洞可执行非授权操作，但通常无法直接导致系统整体失效。例如，跨站请求伪造漏洞可利用用户已验证的会话，向Web应用发送恶意请求以执行非授权操作，进而修改用户的个人资料发起未经授权的操作</w:t>
      </w:r>
      <w:r>
        <w:fldChar w:fldCharType="begin"/>
      </w:r>
      <w:r>
        <w:instrText xml:space="preserve"> </w:instrText>
      </w:r>
      <w:r>
        <w:rPr>
          <w:rFonts w:hint="eastAsia"/>
        </w:rPr>
        <w:instrText xml:space="preserve">REF _Ref195396527 \r \h</w:instrText>
      </w:r>
      <w:r>
        <w:instrText xml:space="preserve">  \* MERGEFORMAT </w:instrText>
      </w:r>
      <w:r>
        <w:fldChar w:fldCharType="separate"/>
      </w:r>
      <w:r>
        <w:rPr>
          <w:vertAlign w:val="superscript"/>
        </w:rPr>
        <w:t>[14]</w:t>
      </w:r>
      <w:r>
        <w:fldChar w:fldCharType="end"/>
      </w:r>
      <w:r>
        <w:rPr>
          <w:rFonts w:hint="eastAsia"/>
        </w:rPr>
        <w:t>。尽管这种攻击不会直接导致系统崩溃或大规模的数据泄露，但它严重影响了用户信任和系统的正常运作。文件包含漏洞允许攻击者通过构造特定参数引入外部文件，此类行为可能为后续攻击提供途径。中危漏洞修复有助于维持系统功能稳定性及用户操作安全性。</w:t>
      </w:r>
    </w:p>
    <w:p>
      <w:pPr>
        <w:pStyle w:val="3"/>
        <w:widowControl w:val="0"/>
      </w:pPr>
      <w:r>
        <w:rPr>
          <w:rFonts w:hint="eastAsia"/>
        </w:rPr>
        <w:t>（3）低危漏洞</w:t>
      </w:r>
    </w:p>
    <w:p>
      <w:pPr>
        <w:pStyle w:val="3"/>
      </w:pPr>
      <w:r>
        <w:rPr>
          <w:rFonts w:hint="eastAsia"/>
        </w:rPr>
        <w:t>低危漏洞指可能引发有限信息泄露的安全隐患。这类漏洞通常不直接导致系统控制权或功能完整性受损，但可能泄露系统内部的数据。具体而言，路径遍历漏洞允许攻击者通过构造特殊URL访问服务器敏感文件，如日志或配置文件以获取内部数据</w:t>
      </w:r>
      <w:r>
        <w:fldChar w:fldCharType="begin"/>
      </w:r>
      <w:r>
        <w:instrText xml:space="preserve"> </w:instrText>
      </w:r>
      <w:r>
        <w:rPr>
          <w:rFonts w:hint="eastAsia"/>
        </w:rPr>
        <w:instrText xml:space="preserve">REF _Ref195396531 \r \h</w:instrText>
      </w:r>
      <w:r>
        <w:instrText xml:space="preserve">  \* MERGEFORMAT </w:instrText>
      </w:r>
      <w:r>
        <w:fldChar w:fldCharType="separate"/>
      </w:r>
      <w:r>
        <w:rPr>
          <w:vertAlign w:val="superscript"/>
        </w:rPr>
        <w:t>[15]</w:t>
      </w:r>
      <w:r>
        <w:fldChar w:fldCharType="end"/>
      </w:r>
      <w:r>
        <w:rPr>
          <w:rFonts w:hint="eastAsia"/>
        </w:rPr>
        <w:t>。虽不直接构成入侵通道，但可能降低攻击难度。多个低危漏洞的组合可能形成攻击链，进而引发更严重安全事件。定期安全评估与补丁更新是降低此类风险的有效手段。</w:t>
      </w:r>
    </w:p>
    <w:p>
      <w:pPr>
        <w:pStyle w:val="4"/>
      </w:pPr>
      <w:bookmarkStart w:id="13" w:name="_Toc195396985"/>
      <w:r>
        <w:rPr>
          <w:rFonts w:hint="eastAsia"/>
        </w:rPr>
        <w:t>网络安全攻击简介</w:t>
      </w:r>
      <w:bookmarkEnd w:id="13"/>
    </w:p>
    <w:p>
      <w:pPr>
        <w:pStyle w:val="5"/>
      </w:pPr>
      <w:bookmarkStart w:id="14" w:name="_Toc195396986"/>
      <w:r>
        <w:rPr>
          <w:rFonts w:hint="eastAsia"/>
        </w:rPr>
        <w:t>暴力破解</w:t>
      </w:r>
      <w:bookmarkEnd w:id="14"/>
    </w:p>
    <w:p>
      <w:pPr>
        <w:pStyle w:val="3"/>
      </w:pPr>
      <w:r>
        <w:rPr>
          <w:rFonts w:hint="eastAsia"/>
        </w:rPr>
        <w:t>暴力破解（Brute Force Attack）是一种通过枚举所有可能密码或密钥组合进行验证的攻击方法。其依赖计算资源而非算法复杂度，常见于加密强度不足或密码长度较短的场景。攻击者常针对登录界面、SSH服务等身份验证机制发起攻击</w:t>
      </w:r>
      <w:r>
        <w:fldChar w:fldCharType="begin"/>
      </w:r>
      <w:r>
        <w:instrText xml:space="preserve"> </w:instrText>
      </w:r>
      <w:r>
        <w:rPr>
          <w:rFonts w:hint="eastAsia"/>
        </w:rPr>
        <w:instrText xml:space="preserve">REF _Ref195396539 \r \h</w:instrText>
      </w:r>
      <w:r>
        <w:instrText xml:space="preserve">  \* MERGEFORMAT </w:instrText>
      </w:r>
      <w:r>
        <w:fldChar w:fldCharType="separate"/>
      </w:r>
      <w:r>
        <w:rPr>
          <w:vertAlign w:val="superscript"/>
        </w:rPr>
        <w:t>[16]</w:t>
      </w:r>
      <w:r>
        <w:fldChar w:fldCharType="end"/>
      </w:r>
      <w:r>
        <w:rPr>
          <w:rFonts w:hint="eastAsia"/>
        </w:rPr>
        <w:t xml:space="preserve"> ，利用自动化脚本或工具（如John the Ripper、Hashcat）持续尝试不同凭据直至成功。在现代系统中通常默认部署了账户锁定、多因素认证等防御措施，但如果口令等级较弱，仍有可能被攻击者破解利用。</w:t>
      </w:r>
    </w:p>
    <w:p>
      <w:pPr>
        <w:pStyle w:val="5"/>
      </w:pPr>
      <w:bookmarkStart w:id="15" w:name="_Toc195396987"/>
      <w:r>
        <w:rPr>
          <w:rFonts w:hint="eastAsia"/>
        </w:rPr>
        <w:t>社会工程学攻击</w:t>
      </w:r>
      <w:bookmarkEnd w:id="15"/>
    </w:p>
    <w:p>
      <w:pPr>
        <w:pStyle w:val="3"/>
        <w:widowControl w:val="0"/>
      </w:pPr>
      <w:r>
        <w:rPr>
          <w:rFonts w:hint="eastAsia"/>
        </w:rPr>
        <w:t>社会工程学攻击是一种通过利用人类心理弱点、社会互动规律获取敏感信息或系统访问权限的非技术手段，攻击者借助欺骗、操纵或诱导等方式促使受害者主动提供账户凭证、身份信息等隐私数据</w:t>
      </w:r>
      <w:r>
        <w:fldChar w:fldCharType="begin"/>
      </w:r>
      <w:r>
        <w:instrText xml:space="preserve"> </w:instrText>
      </w:r>
      <w:r>
        <w:rPr>
          <w:rFonts w:hint="eastAsia"/>
        </w:rPr>
        <w:instrText xml:space="preserve">REF _Ref195396544 \r \h</w:instrText>
      </w:r>
      <w:r>
        <w:instrText xml:space="preserve">  \* MERGEFORMAT </w:instrText>
      </w:r>
      <w:r>
        <w:fldChar w:fldCharType="separate"/>
      </w:r>
      <w:r>
        <w:rPr>
          <w:vertAlign w:val="superscript"/>
        </w:rPr>
        <w:t>[17]</w:t>
      </w:r>
      <w:r>
        <w:fldChar w:fldCharType="end"/>
      </w:r>
      <w:r>
        <w:rPr>
          <w:rFonts w:hint="eastAsia"/>
        </w:rPr>
        <w:t>。例如在钓鱼邮件诱导中，攻击者伪装成可信实体向目标发送虚假邮件，诱导用户点击恶意链接或下载附件以窃取信息或植入恶意软件。与传统的基于技术漏洞的攻击不同，社会工程学攻击依赖人际交互过程，通过信任关系、信息不对等或情绪驱动达成目的，单纯技术手段难以完全防范。</w:t>
      </w:r>
    </w:p>
    <w:p>
      <w:pPr>
        <w:pStyle w:val="5"/>
      </w:pPr>
      <w:bookmarkStart w:id="16" w:name="_Toc195396988"/>
      <w:r>
        <w:rPr>
          <w:rFonts w:hint="eastAsia"/>
        </w:rPr>
        <w:t>中间人攻击</w:t>
      </w:r>
      <w:bookmarkEnd w:id="16"/>
    </w:p>
    <w:p>
      <w:pPr>
        <w:pStyle w:val="3"/>
      </w:pPr>
      <w:r>
        <w:rPr>
          <w:rFonts w:hint="eastAsia"/>
        </w:rPr>
        <w:t>中间人攻击（Man-in-the-Middle Attack, MitM）发生在网络通信过程中，当攻击者秘密地插入到两个通信方之间并截获、篡改或伪造双方传输的信息时即发生此种攻击。MitM攻击可以影响各种协议，包括HTTP、HTTPS、SMTP等，在网络环境不安全的情况下更容易得逞</w:t>
      </w:r>
      <w:r>
        <w:fldChar w:fldCharType="begin"/>
      </w:r>
      <w:r>
        <w:instrText xml:space="preserve"> </w:instrText>
      </w:r>
      <w:r>
        <w:rPr>
          <w:rFonts w:hint="eastAsia"/>
        </w:rPr>
        <w:instrText xml:space="preserve">REF _Ref195396557 \r \h</w:instrText>
      </w:r>
      <w:r>
        <w:instrText xml:space="preserve">  \* MERGEFORMAT </w:instrText>
      </w:r>
      <w:r>
        <w:fldChar w:fldCharType="separate"/>
      </w:r>
      <w:r>
        <w:rPr>
          <w:vertAlign w:val="superscript"/>
        </w:rPr>
        <w:t>[18]</w:t>
      </w:r>
      <w:r>
        <w:fldChar w:fldCharType="end"/>
      </w:r>
      <w:r>
        <w:rPr>
          <w:rFonts w:hint="eastAsia"/>
        </w:rPr>
        <w:t>。例如，在未加密的Wi-Fi网络上，攻击者可以通过ARP欺骗或DNS劫持等方式将自己置于客户端与服务器之间，进而窃取用户的登录凭证或信用卡信息。为防止MitM攻击，广泛采用了诸如SSL/TLS加密协议来确保数据传输的安全性，同时也需要确保证书的有效性和正确配置。此外，采用端到端加密技术和数字签名也是增强通信安全的重要措施，它们能够有效地检测并阻止未经授权的第三方干扰正常的数据交换过程。</w:t>
      </w:r>
    </w:p>
    <w:p>
      <w:pPr>
        <w:pStyle w:val="5"/>
      </w:pPr>
      <w:bookmarkStart w:id="17" w:name="_Toc195396989"/>
      <w:r>
        <w:rPr>
          <w:rFonts w:hint="eastAsia"/>
        </w:rPr>
        <w:t>DDoS攻击</w:t>
      </w:r>
      <w:bookmarkEnd w:id="17"/>
    </w:p>
    <w:p>
      <w:pPr>
        <w:pStyle w:val="3"/>
      </w:pPr>
      <w:r>
        <w:rPr>
          <w:rFonts w:hint="eastAsia"/>
        </w:rPr>
        <w:t>分布式拒绝服务攻击（Distributed Denial of Service, DDoS）是一种通过大量受控设备（通常被称为僵尸网络）同时向目标服务器发送请求，使其资源耗尽而无法处理合法用户请求的攻击方式。DDoS攻击不仅限于简单的流量洪泛，还可能包括更为复杂的应用层攻击，如HTTP Flood或Slowloris等，这些攻击专门针对特定的服务端口或应用程序接口设计，意图最大化消耗服务器资源</w:t>
      </w:r>
      <w:r>
        <w:fldChar w:fldCharType="begin"/>
      </w:r>
      <w:r>
        <w:instrText xml:space="preserve"> </w:instrText>
      </w:r>
      <w:r>
        <w:rPr>
          <w:rFonts w:hint="eastAsia"/>
        </w:rPr>
        <w:instrText xml:space="preserve">REF _Ref195396563 \r \h</w:instrText>
      </w:r>
      <w:r>
        <w:instrText xml:space="preserve">  \* MERGEFORMAT </w:instrText>
      </w:r>
      <w:r>
        <w:fldChar w:fldCharType="separate"/>
      </w:r>
      <w:r>
        <w:rPr>
          <w:vertAlign w:val="superscript"/>
        </w:rPr>
        <w:t>[19]</w:t>
      </w:r>
      <w:r>
        <w:fldChar w:fldCharType="end"/>
      </w:r>
      <w:r>
        <w:rPr>
          <w:rFonts w:hint="eastAsia"/>
        </w:rPr>
        <w:t>。随着物联网设备数量的增长以及易于被黑客控制的特性，DDoS攻击规模和频率都在不断增加，给互联网基础设施带来了巨大挑战。防御DDoS攻击通常需要多层次的方法，包括但不限于部署防火墙、入侵检测系统以及利用内容分发网络（CDN）分散流量压力。</w:t>
      </w:r>
    </w:p>
    <w:p>
      <w:pPr>
        <w:pStyle w:val="5"/>
      </w:pPr>
      <w:bookmarkStart w:id="18" w:name="_Toc195396990"/>
      <w:r>
        <w:rPr>
          <w:rFonts w:hint="eastAsia"/>
        </w:rPr>
        <w:t>零日漏洞</w:t>
      </w:r>
      <w:bookmarkEnd w:id="18"/>
    </w:p>
    <w:p>
      <w:pPr>
        <w:pStyle w:val="3"/>
      </w:pPr>
      <w:r>
        <w:rPr>
          <w:rFonts w:hint="eastAsia"/>
        </w:rPr>
        <w:t>零日漏洞（Zero-Day）指尚未公开且未发布修复程序的软件漏洞。攻击者在开发者和安全研究人员尚未发布修复程序前，可利用该漏洞进行未经授权的访问或数据操作</w:t>
      </w:r>
      <w:r>
        <w:fldChar w:fldCharType="begin"/>
      </w:r>
      <w:r>
        <w:instrText xml:space="preserve"> </w:instrText>
      </w:r>
      <w:r>
        <w:rPr>
          <w:rFonts w:hint="eastAsia"/>
        </w:rPr>
        <w:instrText xml:space="preserve">REF _Ref195396569 \r \h</w:instrText>
      </w:r>
      <w:r>
        <w:instrText xml:space="preserve">  \* MERGEFORMAT </w:instrText>
      </w:r>
      <w:r>
        <w:fldChar w:fldCharType="separate"/>
      </w:r>
      <w:r>
        <w:rPr>
          <w:vertAlign w:val="superscript"/>
        </w:rPr>
        <w:t>[20]</w:t>
      </w:r>
      <w:r>
        <w:fldChar w:fldCharType="end"/>
      </w:r>
      <w:r>
        <w:rPr>
          <w:rFonts w:hint="eastAsia"/>
        </w:rPr>
        <w:t>。由于漏洞信息未被公开，传统依赖已知漏洞数据库的安全防护措施难以有效应对。例如Stuxnet蠕虫病毒曾利用多个此类漏洞成功侵入伊朗核设施控制系统，引发了严重后果。为降低此类威胁的影响，可采取预防性的安全措施，如定期更新系统、部署入侵检测系统、实施最小权限原则等，提升对未知漏洞的防御能力。</w:t>
      </w:r>
    </w:p>
    <w:p>
      <w:pPr>
        <w:pStyle w:val="4"/>
      </w:pPr>
      <w:bookmarkStart w:id="19" w:name="_Toc195396991"/>
      <w:r>
        <w:rPr>
          <w:rFonts w:hint="eastAsia"/>
        </w:rPr>
        <w:t>OWASP</w:t>
      </w:r>
      <w:bookmarkEnd w:id="19"/>
    </w:p>
    <w:p>
      <w:pPr>
        <w:pStyle w:val="3"/>
        <w:widowControl w:val="0"/>
      </w:pPr>
      <w:r>
        <w:rPr>
          <w:rFonts w:hint="eastAsia"/>
        </w:rPr>
        <w:t>开放Web应用安全项目（Open Web Application Security Project, OWASP）是国际性非营利组织，专注于提升软件安全性特别是Web应用及关联技术的安全水平。该组织通过开源文档、工具、技术指南及社区协作机制，为开发者、企业及安全从业者提供网络环境安全挑战的解决方案</w:t>
      </w:r>
      <w:r>
        <w:fldChar w:fldCharType="begin"/>
      </w:r>
      <w:r>
        <w:instrText xml:space="preserve"> </w:instrText>
      </w:r>
      <w:r>
        <w:rPr>
          <w:rFonts w:hint="eastAsia"/>
        </w:rPr>
        <w:instrText xml:space="preserve">REF _Ref195396576 \r \h</w:instrText>
      </w:r>
      <w:r>
        <w:instrText xml:space="preserve">  \* MERGEFORMAT </w:instrText>
      </w:r>
      <w:r>
        <w:fldChar w:fldCharType="separate"/>
      </w:r>
      <w:r>
        <w:rPr>
          <w:vertAlign w:val="superscript"/>
        </w:rPr>
        <w:t>[21]</w:t>
      </w:r>
      <w:r>
        <w:fldChar w:fldCharType="end"/>
      </w:r>
      <w:r>
        <w:rPr>
          <w:rFonts w:hint="eastAsia"/>
        </w:rPr>
        <w:t>。其其代表性成果之一为定期更新的OWASP Top 10报告，该报告系统梳理当前Web应用领域高风险安全漏洞，促进行业对关键风险的认知与应对。OWASP还发布《Web应用安全测试指南》和《Web应用安全开发指南》等技术文档，为软件开发生命周期各环节提供系统性安全实践指导</w:t>
      </w:r>
      <w:r>
        <w:fldChar w:fldCharType="begin"/>
      </w:r>
      <w:r>
        <w:instrText xml:space="preserve"> </w:instrText>
      </w:r>
      <w:r>
        <w:rPr>
          <w:rFonts w:hint="eastAsia"/>
        </w:rPr>
        <w:instrText xml:space="preserve">REF _Ref195396581 \r \h</w:instrText>
      </w:r>
      <w:r>
        <w:instrText xml:space="preserve">  \* MERGEFORMAT </w:instrText>
      </w:r>
      <w:r>
        <w:fldChar w:fldCharType="separate"/>
      </w:r>
      <w:r>
        <w:rPr>
          <w:vertAlign w:val="superscript"/>
        </w:rPr>
        <w:t>[22]</w:t>
      </w:r>
      <w:r>
        <w:fldChar w:fldCharType="end"/>
      </w:r>
      <w:r>
        <w:rPr>
          <w:rFonts w:hint="eastAsia"/>
        </w:rPr>
        <w:t>。该组织秉持开放透明原则，所有资源均以免费形式公开共享，构建了全球协作的社区平台。OWASP在推动网络安全教育与技术发展方面具有显著影响力，但随着新型攻击技术的演进，部分安全实践需结合最新研究成果进行持续更新，以维持对动态安全威胁的有效防御能力。</w:t>
      </w:r>
    </w:p>
    <w:p>
      <w:pPr>
        <w:pStyle w:val="4"/>
      </w:pPr>
      <w:bookmarkStart w:id="20" w:name="_Toc195396992"/>
      <w:r>
        <w:rPr>
          <w:rFonts w:hint="eastAsia"/>
        </w:rPr>
        <w:t>Django</w:t>
      </w:r>
      <w:bookmarkEnd w:id="20"/>
    </w:p>
    <w:p>
      <w:pPr>
        <w:pStyle w:val="3"/>
      </w:pPr>
      <w:r>
        <w:rPr>
          <w:rFonts w:hint="eastAsia"/>
        </w:rPr>
        <w:t>Django是一个基于Python的Web框架，采用MTV（Model-Template-View）架构实现Web应用开发。该框架通过分离数据模型、模板和视图组件，提升代码模块化与可维护性。Django中的模型层负责数据定义与数据库交互，模板层处理用户界面渲染，视图层实现业务逻辑与请求响应。MTV模式与传统的MVC架构相比，更强调数据模型的独立性与可重用性，减少组件间的耦合度</w:t>
      </w:r>
      <w:r>
        <w:fldChar w:fldCharType="begin"/>
      </w:r>
      <w:r>
        <w:instrText xml:space="preserve"> </w:instrText>
      </w:r>
      <w:r>
        <w:rPr>
          <w:rFonts w:hint="eastAsia"/>
        </w:rPr>
        <w:instrText xml:space="preserve">REF _Ref195396589 \r \h</w:instrText>
      </w:r>
      <w:r>
        <w:instrText xml:space="preserve">  \* MERGEFORMAT </w:instrText>
      </w:r>
      <w:r>
        <w:fldChar w:fldCharType="separate"/>
      </w:r>
      <w:r>
        <w:rPr>
          <w:vertAlign w:val="superscript"/>
        </w:rPr>
        <w:t>[23]</w:t>
      </w:r>
      <w:r>
        <w:fldChar w:fldCharType="end"/>
      </w:r>
      <w:r>
        <w:rPr>
          <w:rFonts w:hint="eastAsia"/>
        </w:rPr>
        <w:t>。</w:t>
      </w:r>
    </w:p>
    <w:p>
      <w:pPr>
        <w:pStyle w:val="3"/>
      </w:pPr>
      <w:r>
        <w:rPr>
          <w:rFonts w:hint="eastAsia"/>
        </w:rPr>
        <w:t>在本系统开发中，Django框架用于实现用户认证、权限管理、数据库操作及RESTful API接口开发。系统集成Django内置的用户认证模块，支持用户注册、登录、注销功能，并通过JSON Web Token（JWT）技术增强认证机制的安全性。</w:t>
      </w:r>
    </w:p>
    <w:p>
      <w:pPr>
        <w:pStyle w:val="4"/>
      </w:pPr>
      <w:bookmarkStart w:id="21" w:name="_Toc195396993"/>
      <w:r>
        <w:rPr>
          <w:rFonts w:hint="eastAsia"/>
        </w:rPr>
        <w:t>React</w:t>
      </w:r>
      <w:bookmarkEnd w:id="21"/>
    </w:p>
    <w:p>
      <w:pPr>
        <w:pStyle w:val="3"/>
      </w:pPr>
      <w:r>
        <w:rPr>
          <w:rFonts w:hint="eastAsia"/>
        </w:rPr>
        <w:t>React是一个由Facebook开发并维护的用于构建用户界面的JavaScript库，尤其适用于单页应用（SPA）中的动态交互式组件设计。自2013年首次发布以来，React凭借其声明式的编程模型、高效的虚拟DOM机制以及组件化的架构理念，在前端开发领域迅速崛起，并成为现代Web应用开发的事实标准之一</w:t>
      </w:r>
      <w:r>
        <w:fldChar w:fldCharType="begin"/>
      </w:r>
      <w:r>
        <w:instrText xml:space="preserve"> </w:instrText>
      </w:r>
      <w:r>
        <w:rPr>
          <w:rFonts w:hint="eastAsia"/>
        </w:rPr>
        <w:instrText xml:space="preserve">REF _Ref195396593 \r \h</w:instrText>
      </w:r>
      <w:r>
        <w:instrText xml:space="preserve">  \* MERGEFORMAT </w:instrText>
      </w:r>
      <w:r>
        <w:fldChar w:fldCharType="separate"/>
      </w:r>
      <w:r>
        <w:rPr>
          <w:vertAlign w:val="superscript"/>
        </w:rPr>
        <w:t>[24]</w:t>
      </w:r>
      <w:r>
        <w:fldChar w:fldCharType="end"/>
      </w:r>
      <w:r>
        <w:rPr>
          <w:rFonts w:hint="eastAsia"/>
        </w:rPr>
        <w:t>。React的核心优势在于它通过将UI拆分为独立且可复用的组件来简化复杂的用户界面设计，每个组件都管理着自己的状态和生命周期，这不仅提高了代码的可维护性，也促进了团队协作效率。</w:t>
      </w:r>
    </w:p>
    <w:p>
      <w:pPr>
        <w:pStyle w:val="3"/>
      </w:pPr>
      <w:r>
        <w:rPr>
          <w:rFonts w:hint="eastAsia"/>
        </w:rPr>
        <w:t>在本系统中，React作为前端框架的核心组件，负责构建用户交互的视图层，涵盖登录注册页面、扫描任务管理界面及漏洞分析报告等模块。其组件化特性支持开发定制化用户界面，并实现模块间逻辑分离。例如，用户登录功能通过Login组件封装表单元素及事件处理逻辑，提升代码简洁性和可维护性。</w:t>
      </w:r>
    </w:p>
    <w:p>
      <w:pPr>
        <w:pStyle w:val="4"/>
      </w:pPr>
      <w:bookmarkStart w:id="22" w:name="_Toc195396994"/>
      <w:r>
        <w:rPr>
          <w:rFonts w:hint="eastAsia"/>
        </w:rPr>
        <w:t>Nmap</w:t>
      </w:r>
      <w:bookmarkEnd w:id="22"/>
    </w:p>
    <w:p>
      <w:pPr>
        <w:pStyle w:val="3"/>
      </w:pPr>
      <w:r>
        <w:rPr>
          <w:rFonts w:hint="eastAsia"/>
        </w:rPr>
        <w:t>Nmap（Network Mapper）是一个开源的网络扫描和安全审计工具，广泛应用于网络发现、端口扫描及服务版本检测等领域。自1997年由Gordon Lyon首次发布以来，Nmap凭借其强大的功能集和灵活的命令行接口，已成为网络安全专家和技术人员不可或缺的工具之一</w:t>
      </w:r>
      <w:r>
        <w:fldChar w:fldCharType="begin"/>
      </w:r>
      <w:r>
        <w:instrText xml:space="preserve"> </w:instrText>
      </w:r>
      <w:r>
        <w:rPr>
          <w:rFonts w:hint="eastAsia"/>
        </w:rPr>
        <w:instrText xml:space="preserve">REF _Ref195396601 \r \h</w:instrText>
      </w:r>
      <w:r>
        <w:instrText xml:space="preserve">  \* MERGEFORMAT </w:instrText>
      </w:r>
      <w:r>
        <w:fldChar w:fldCharType="separate"/>
      </w:r>
      <w:r>
        <w:rPr>
          <w:vertAlign w:val="superscript"/>
        </w:rPr>
        <w:t>[25]</w:t>
      </w:r>
      <w:r>
        <w:fldChar w:fldCharType="end"/>
      </w:r>
      <w:r>
        <w:rPr>
          <w:rFonts w:hint="eastAsia"/>
        </w:rPr>
        <w:t>。它不仅能够识别目标主机上的开放端口和服务类型，还能探测操作系统指纹并执行复杂的脚本扫描，以检测潜在的安全漏洞。</w:t>
      </w:r>
    </w:p>
    <w:p>
      <w:pPr>
        <w:pStyle w:val="3"/>
      </w:pPr>
      <w:r>
        <w:rPr>
          <w:rFonts w:hint="eastAsia"/>
        </w:rPr>
        <w:t>本系统集成了Nmap以提升Web应用漏洞扫描的准确度。Nmap在系统中主要执行初始网络层扫描，识别目标主机的活动状态及开放端口。当创建新扫描任务时，Nmap首先扫描目标IP地址或域名的端口，确定开放端口并获取其上运行的服务信息。例如，在创建新的扫描任务时，Nmap可以先对指定的目标IP地址或域名进行端口扫描，确定哪些端口处于开放状态，并进一步获取运行在其上的服务信息。这为后续的漏洞检测提供了基础数据支持，使得我们可以有针对性地选择合适的检测策略。此外，Nmap的脚本引擎（NSE）进一步扩展了扫描功能，它可以支持SQL注入检测和弱密码验证，从而增强系统整体检测能力。</w:t>
      </w:r>
    </w:p>
    <w:p>
      <w:pPr>
        <w:pStyle w:val="4"/>
      </w:pPr>
      <w:bookmarkStart w:id="23" w:name="_Toc195396995"/>
      <w:r>
        <w:rPr>
          <w:rFonts w:hint="eastAsia"/>
        </w:rPr>
        <w:t>Sqlite</w:t>
      </w:r>
      <w:bookmarkEnd w:id="23"/>
    </w:p>
    <w:p>
      <w:pPr>
        <w:pStyle w:val="3"/>
      </w:pPr>
      <w:r>
        <w:rPr>
          <w:rFonts w:hint="eastAsia"/>
        </w:rPr>
        <w:t>SQLite是一种轻量级的关系型数据库管理系统，以其嵌入式设计和无需单独服务器进程的特点而著称。自2000年由D. Richard Hipp首次发布以来，SQLite凭借其高效、可靠及易于使用的特性，在移动应用、桌面软件以及小型Web应用中得到了广泛应用</w:t>
      </w:r>
      <w:r>
        <w:fldChar w:fldCharType="begin"/>
      </w:r>
      <w:r>
        <w:instrText xml:space="preserve"> </w:instrText>
      </w:r>
      <w:r>
        <w:rPr>
          <w:rFonts w:hint="eastAsia"/>
        </w:rPr>
        <w:instrText xml:space="preserve">REF _Ref195396607 \r \h</w:instrText>
      </w:r>
      <w:r>
        <w:instrText xml:space="preserve">  \* MERGEFORMAT </w:instrText>
      </w:r>
      <w:r>
        <w:fldChar w:fldCharType="separate"/>
      </w:r>
      <w:r>
        <w:rPr>
          <w:vertAlign w:val="superscript"/>
        </w:rPr>
        <w:t>[26]</w:t>
      </w:r>
      <w:r>
        <w:fldChar w:fldCharType="end"/>
      </w:r>
      <w:r>
        <w:rPr>
          <w:rFonts w:hint="eastAsia"/>
        </w:rPr>
        <w:t>。与传统数据库系统不同，SQLite将整个数据库存储在一个单一的磁盘文件中，并通过标准SQL接口进行访问，这使得它在资源受限的环境中表现尤为出色。</w:t>
      </w:r>
    </w:p>
    <w:p>
      <w:pPr>
        <w:pStyle w:val="3"/>
      </w:pPr>
      <w:r>
        <w:rPr>
          <w:rFonts w:hint="eastAsia"/>
        </w:rPr>
        <w:t>在本系统中主要采用SQLite作为主数据库管理系统，存储了包括用户信息、扫描任务记录及漏洞检测结果等数据。其轻量级特性符合系统初始阶段对数据量和并发访问量较低的需求。用户注册信息直接存储于数据库，登录时通过SQL查询快速检索验证凭据。扫描任务及结果通过SQLite实现持久化存储，系统重启后仍可完整保留历史记录，对于每次创建的扫描任务，SQLite也能够持久化存储，确保即使在系统重启后也能完整保留。</w:t>
      </w:r>
    </w:p>
    <w:p>
      <w:pPr>
        <w:pStyle w:val="4"/>
      </w:pPr>
      <w:bookmarkStart w:id="24" w:name="_Toc195396996"/>
      <w:r>
        <w:rPr>
          <w:rFonts w:hint="eastAsia"/>
        </w:rPr>
        <w:t>本章小结</w:t>
      </w:r>
      <w:bookmarkEnd w:id="24"/>
    </w:p>
    <w:p>
      <w:pPr>
        <w:pStyle w:val="3"/>
      </w:pPr>
      <w:r>
        <w:rPr>
          <w:rFonts w:hint="eastAsia"/>
        </w:rPr>
        <w:t>本章介绍了系统开发所需的相关技术知识，为后续系统设计和实现奠定基础。</w:t>
      </w:r>
    </w:p>
    <w:p>
      <w:pPr>
        <w:widowControl/>
        <w:jc w:val="left"/>
        <w:rPr>
          <w:rFonts w:ascii="宋体"/>
          <w:kern w:val="0"/>
          <w:sz w:val="24"/>
        </w:rPr>
      </w:pPr>
      <w:r>
        <w:br w:type="page"/>
      </w:r>
    </w:p>
    <w:p>
      <w:pPr>
        <w:pStyle w:val="2"/>
      </w:pPr>
      <w:bookmarkStart w:id="25" w:name="_Toc195396997"/>
      <w:r>
        <w:rPr>
          <w:rFonts w:hint="eastAsia"/>
        </w:rPr>
        <w:t>系统分析</w:t>
      </w:r>
      <w:bookmarkEnd w:id="25"/>
    </w:p>
    <w:p>
      <w:pPr>
        <w:pStyle w:val="4"/>
      </w:pPr>
      <w:bookmarkStart w:id="26" w:name="_Toc195396998"/>
      <w:r>
        <w:rPr>
          <w:rFonts w:hint="eastAsia"/>
        </w:rPr>
        <w:t>可行性分析</w:t>
      </w:r>
      <w:bookmarkEnd w:id="26"/>
    </w:p>
    <w:p>
      <w:pPr>
        <w:pStyle w:val="5"/>
      </w:pPr>
      <w:bookmarkStart w:id="27" w:name="_Toc195396999"/>
      <w:r>
        <w:rPr>
          <w:rFonts w:hint="eastAsia"/>
        </w:rPr>
        <w:t>实用可行性分析</w:t>
      </w:r>
      <w:bookmarkEnd w:id="27"/>
    </w:p>
    <w:p>
      <w:pPr>
        <w:pStyle w:val="3"/>
      </w:pPr>
      <w:r>
        <w:rPr>
          <w:rFonts w:hint="eastAsia"/>
        </w:rPr>
        <w:t>随着网络攻击手段的不断进化，Web应用的安全性已成为企业及组织关注的核心问题之一。本系统主要面向的企业安全团队和安全研究人员群体，正是那些迫切需要高效、准确工具来应对日益复杂的网络安全威胁的人群。在实际使用场景中，无论是日常安全检测还是深入的渗透测试和安全评估，都需要一个能够快速响应并提供详尽结果的解决方案。通过集成多种漏洞扫描技术，本系统能够在短时间内识别潜在风险，并为用户提供具体修复建议，从而大大提升了整体安全性。此外，考虑到不同用户的具体需求差异，系统还具有灵活性和可扩展性，使得它可以适应各种规模和复杂度的应用环境。</w:t>
      </w:r>
    </w:p>
    <w:p>
      <w:pPr>
        <w:pStyle w:val="5"/>
      </w:pPr>
      <w:bookmarkStart w:id="28" w:name="_Toc195397000"/>
      <w:r>
        <w:rPr>
          <w:rFonts w:hint="eastAsia"/>
        </w:rPr>
        <w:t>技术可行性分析</w:t>
      </w:r>
      <w:bookmarkEnd w:id="28"/>
    </w:p>
    <w:p>
      <w:pPr>
        <w:pStyle w:val="3"/>
      </w:pPr>
      <w:r>
        <w:rPr>
          <w:rFonts w:hint="eastAsia"/>
        </w:rPr>
        <w:t>从技术角度分析，Python与JavaScript是当前广泛应用的开发语言，Python凭借简洁的语法结构和丰富的第三方库，被广泛应用于数据处理、网络通信及自动化任务开发，JavaScript在前端开发领域具有显著优势，其生态系统支持高效的前端开发，React框架等工具推动了交互式界面的构建。Django作为后端开发框架，提供高效的数据库操作接口、内置安全防护机制以及RESTful API开发支持，适用于构建前后端分离的系统架构。网络扫描工具Nmap与轻量级数据库SQLite的组合应用，为系统开发提供了可靠的技术支撑。Nmap具备高效的网络发现与端口扫描能力，SQLite则以低资源占用和快速读写特性满足基础数据存储需求，两者在不同技术层级上协同保障系统运行效率。</w:t>
      </w:r>
    </w:p>
    <w:p>
      <w:pPr>
        <w:pStyle w:val="5"/>
      </w:pPr>
      <w:bookmarkStart w:id="29" w:name="_Toc195397001"/>
      <w:r>
        <w:rPr>
          <w:rFonts w:hint="eastAsia"/>
        </w:rPr>
        <w:t>操作可行性分析</w:t>
      </w:r>
      <w:bookmarkEnd w:id="29"/>
    </w:p>
    <w:p>
      <w:pPr>
        <w:pStyle w:val="3"/>
      </w:pPr>
      <w:r>
        <w:rPr>
          <w:rFonts w:hint="eastAsia"/>
        </w:rPr>
        <w:t>从操作角度分析，本系统采用简洁直观的界面设计，功能模块通过模块化布局划分清晰，用户能够快速定位并执行所需操作。例如在创建扫描任务时，用户仅需输入目标地址及参数即可启动任务，无需深入理解底层实现机制。除此之外还提供了系统用户手册和帮助文档，涵盖从初始环境配置到功能点使用的详细操作说明，同时也包含常见问题及解决方案，降低了用户的学习成本，增强了操作可行性。</w:t>
      </w:r>
    </w:p>
    <w:p>
      <w:pPr>
        <w:pStyle w:val="5"/>
      </w:pPr>
      <w:bookmarkStart w:id="30" w:name="_Toc195397002"/>
      <w:r>
        <w:rPr>
          <w:rFonts w:hint="eastAsia"/>
        </w:rPr>
        <w:t>安全可行性分析</w:t>
      </w:r>
      <w:bookmarkEnd w:id="30"/>
    </w:p>
    <w:p>
      <w:pPr>
        <w:pStyle w:val="3"/>
      </w:pPr>
      <w:r>
        <w:rPr>
          <w:rFonts w:hint="eastAsia"/>
        </w:rPr>
        <w:t>在系统安全性上，系统采用JWT token认证的安全机制实现用户身份验证，确保资源访问权限仅授予通过认证的用户。基于身份验证功能，系统在开发时使用了基于角色的访问控制（RBAC）模型，将不同角色的访问请求分离开，按照权限限制了用户操作范围，降低越权访问风险。在系统数据传输和存储时，系统采用加密技术进行隐私保护，提升了数据泄露的防护能力。此外，系统的日志模块能够记录用户登录、数据修改、扫描任务等关键操作行为，为系统安全审计、故障分析等调试能够提供数据支持。</w:t>
      </w:r>
    </w:p>
    <w:p>
      <w:pPr>
        <w:pStyle w:val="4"/>
      </w:pPr>
      <w:bookmarkStart w:id="31" w:name="_Toc195397003"/>
      <w:r>
        <w:rPr>
          <w:rFonts w:hint="eastAsia"/>
        </w:rPr>
        <w:t>需求分析</w:t>
      </w:r>
      <w:bookmarkEnd w:id="31"/>
    </w:p>
    <w:p>
      <w:pPr>
        <w:pStyle w:val="5"/>
      </w:pPr>
      <w:bookmarkStart w:id="32" w:name="_Toc195397004"/>
      <w:r>
        <w:rPr>
          <w:rFonts w:hint="eastAsia"/>
        </w:rPr>
        <w:t>功能需求分析</w:t>
      </w:r>
      <w:bookmarkEnd w:id="32"/>
    </w:p>
    <w:p>
      <w:pPr>
        <w:pStyle w:val="3"/>
      </w:pPr>
      <w:r>
        <w:rPr>
          <w:rFonts w:hint="eastAsia"/>
        </w:rPr>
        <w:t>（1）用户管理</w:t>
      </w:r>
    </w:p>
    <w:p>
      <w:pPr>
        <w:pStyle w:val="3"/>
      </w:pPr>
      <w:r>
        <w:rPr>
          <w:rFonts w:hint="eastAsia"/>
        </w:rPr>
        <w:t>用户管理模块实现身份认证和权限管理功能，包含用户注册、登录、个人信息管理、权限控制等。注册流程采用多因素验证机制确保账户数据合法性，登录功能使用动态令牌进行会话管理，保障身份验证和传输加密。用户可自主管理基础个人信息，系统通过字段级权限控制确保数据访问安全，敏感信息存储采用加密技术。权限控制基于多层级角色模型和策略引擎，实现细粒度访问权限管理。系统区分普通用户与管理员权限，管理员可管理账户生命周期及配置权限策略。</w:t>
      </w:r>
    </w:p>
    <w:p>
      <w:pPr>
        <w:pStyle w:val="3"/>
      </w:pPr>
      <w:r>
        <w:rPr>
          <w:rFonts w:hint="eastAsia"/>
        </w:rPr>
        <w:t>（2）扫描功能</w:t>
      </w:r>
    </w:p>
    <w:p>
      <w:pPr>
        <w:pStyle w:val="3"/>
      </w:pPr>
      <w:r>
        <w:rPr>
          <w:rFonts w:hint="eastAsia"/>
        </w:rPr>
        <w:t>扫描功能模块提供了多角度的网络安全评估，包含端口扫描、漏洞检测、结果分析等功能。其中端口扫描支持多种网络协议探测，识别目标主机的服务状态及版本；漏洞检测通过Nmap工具，整合了多源特征库，可识别OWASP TOP10的安全威胁，包括SQL注入、跨站脚本攻击等；结果分析通过多维度关联分析展示检测结果，通过Echart图表等可视化数据。</w:t>
      </w:r>
      <w:r>
        <w:t xml:space="preserve"> </w:t>
      </w:r>
    </w:p>
    <w:p>
      <w:pPr>
        <w:pStyle w:val="3"/>
      </w:pPr>
      <w:r>
        <w:rPr>
          <w:rFonts w:hint="eastAsia"/>
        </w:rPr>
        <w:t>（3）系统管理</w:t>
      </w:r>
    </w:p>
    <w:p>
      <w:pPr>
        <w:pStyle w:val="3"/>
      </w:pPr>
      <w:r>
        <w:rPr>
          <w:rFonts w:hint="eastAsia"/>
        </w:rPr>
        <w:t>系统管理模块提供运维支撑体系，配置管理模块应支持通过可视化界面实现系统参数动态调整，包括扫描策略配置、第三方服务集成等关键参数。日志管理系统需满足ISO27001审计要求，实现全量操作日志的结构化存储与多维度检索分析，要求保留周期符合行业监管标准。数据保护机制需建立异质备份策略，支持增量备份与时间点恢复功能，确保核心数据的完整性与业务连续性。系统监控子系统需构建基于时序数据库的性能指标采集体系，实时监测资源利用率、服务健康状态等关键指标，并实现阈值告警与趋势预测功能，为容量规划与故障诊断提供决策支持。</w:t>
      </w:r>
    </w:p>
    <w:p>
      <w:pPr>
        <w:pStyle w:val="5"/>
      </w:pPr>
      <w:bookmarkStart w:id="33" w:name="_Toc195397005"/>
      <w:r>
        <w:rPr>
          <w:rFonts w:hint="eastAsia"/>
        </w:rPr>
        <w:t>非功能需求分析</w:t>
      </w:r>
      <w:bookmarkEnd w:id="33"/>
    </w:p>
    <w:p>
      <w:pPr>
        <w:pStyle w:val="3"/>
      </w:pPr>
      <w:r>
        <w:rPr>
          <w:rFonts w:hint="eastAsia"/>
        </w:rPr>
        <w:t>（1）性能需求</w:t>
      </w:r>
    </w:p>
    <w:p>
      <w:pPr>
        <w:pStyle w:val="3"/>
      </w:pPr>
      <w:r>
        <w:rPr>
          <w:rFonts w:hint="eastAsia"/>
        </w:rPr>
        <w:t>在性能指标方面，系统设计要求页面加载时间不超过5秒，通过前端异步加载技术、后端缓存机制及静态资源压缩实现响应速度优化。针对并发处理需求，系统支持超过100个扫描任务的并行执行，采用分布式任务队列与负载均衡策略实现资源调度。资源占用方面，系统运行时CPU使用率控制在50%以下，内存占用不超过2GB以确保资源利用效率。</w:t>
      </w:r>
    </w:p>
    <w:p>
      <w:pPr>
        <w:pStyle w:val="3"/>
      </w:pPr>
      <w:r>
        <w:rPr>
          <w:rFonts w:hint="eastAsia"/>
        </w:rPr>
        <w:t>（2）安全需求</w:t>
      </w:r>
    </w:p>
    <w:p>
      <w:pPr>
        <w:pStyle w:val="3"/>
      </w:pPr>
      <w:r>
        <w:rPr>
          <w:rFonts w:hint="eastAsia"/>
        </w:rPr>
        <w:t>系统安全防护采用多层架构设计，数据存储与传输均采用加密技术，用户凭证及扫描结果等敏感信息在传输和静止状态下均保持加密状态。访问控制机制基于角色权限模型，实现功能层级的权限隔离，限制用户仅可访问授权范围内的资源。操作日志记录系统关键行为，包括用户登录、数据修改及任务执行等事件，为安全审计和故障溯源提供依据。网络防护方面，系统集成防火墙、入侵检测系统及定期补丁更新机制，以抵御常见攻击类型。</w:t>
      </w:r>
    </w:p>
    <w:p>
      <w:pPr>
        <w:pStyle w:val="3"/>
      </w:pPr>
      <w:r>
        <w:rPr>
          <w:rFonts w:hint="eastAsia"/>
        </w:rPr>
        <w:t>（3）可靠性需求</w:t>
      </w:r>
    </w:p>
    <w:p>
      <w:pPr>
        <w:pStyle w:val="3"/>
      </w:pPr>
      <w:r>
        <w:rPr>
          <w:rFonts w:hint="eastAsia"/>
        </w:rPr>
        <w:t>系统通过完善持续运行能力与数据保障机制增强系统可靠性，在系统设计时要求系统构建后能够7×24小时不间断运行，通过系统数据冗余架构、热备份等方案提升容错可靠性，另外系统配置了定期备份的策略，其中关键数据将按设定周期存储于本地或云端，降低数据丢失的风险。若系统发生故障，能够自动检测故障点并结合备份数据进行系统恢复，缩短服务中断时间。</w:t>
      </w:r>
    </w:p>
    <w:p>
      <w:pPr>
        <w:pStyle w:val="4"/>
      </w:pPr>
      <w:bookmarkStart w:id="34" w:name="_Toc195397006"/>
      <w:r>
        <w:rPr>
          <w:rFonts w:hint="eastAsia"/>
        </w:rPr>
        <w:t>本章小结</w:t>
      </w:r>
      <w:bookmarkEnd w:id="34"/>
    </w:p>
    <w:p>
      <w:pPr>
        <w:pStyle w:val="3"/>
      </w:pPr>
      <w:r>
        <w:rPr>
          <w:rFonts w:hint="eastAsia"/>
        </w:rPr>
        <w:t>本章通过可行性分析和需求分析，明确了系统的开发目标和功能需求，为后续系统设计提供依据。</w:t>
      </w:r>
    </w:p>
    <w:p>
      <w:pPr>
        <w:widowControl/>
        <w:jc w:val="left"/>
        <w:rPr>
          <w:rFonts w:ascii="宋体"/>
          <w:kern w:val="0"/>
          <w:sz w:val="24"/>
        </w:rPr>
      </w:pPr>
      <w:r>
        <w:br w:type="page"/>
      </w:r>
    </w:p>
    <w:p>
      <w:pPr>
        <w:pStyle w:val="2"/>
      </w:pPr>
      <w:bookmarkStart w:id="35" w:name="_Toc195397007"/>
      <w:r>
        <w:rPr>
          <w:rFonts w:hint="eastAsia"/>
        </w:rPr>
        <w:t>系统设计</w:t>
      </w:r>
      <w:bookmarkEnd w:id="35"/>
    </w:p>
    <w:p>
      <w:pPr>
        <w:pStyle w:val="4"/>
      </w:pPr>
      <w:bookmarkStart w:id="36" w:name="_Toc195397008"/>
      <w:r>
        <w:rPr>
          <w:rFonts w:hint="eastAsia"/>
        </w:rPr>
        <w:t>设计目标</w:t>
      </w:r>
      <w:bookmarkEnd w:id="36"/>
    </w:p>
    <w:p>
      <w:pPr>
        <w:pStyle w:val="3"/>
      </w:pPr>
      <w:r>
        <w:rPr>
          <w:rFonts w:hint="eastAsia"/>
        </w:rPr>
        <w:t>本课题的总体设计目标是构建一个全面、高效且用户友好的Web应用漏洞扫描系统，以满足现代网络安全防护需求并保障用户操作体验。系统核心功能通过整合Python、Django及React等技术栈构建，结合Nmap工具实现端口扫描与漏洞检测功能，确保系统能够在短时间内识别并分析潜在的安全威胁，生成结构化分析结果供用户参考。</w:t>
      </w:r>
    </w:p>
    <w:p>
      <w:pPr>
        <w:pStyle w:val="3"/>
      </w:pPr>
      <w:r>
        <w:rPr>
          <w:rFonts w:hint="eastAsia"/>
        </w:rPr>
        <w:t>在用户交互设计层面，基于React框架构建前端界面，提供简洁直观的操作环境，简化用户从注册登录到发起扫描任务的流程操作。模块化设计优化了功能模块间的耦合性，既降低用户使用复杂度，又提升系统维护与扩展效率。此外，系统配套提供详尽的帮助文档与用户手册，通过标准化指引降低用户学习成本，确保初次使用者能够快速掌握核心操作流程。</w:t>
      </w:r>
    </w:p>
    <w:p>
      <w:pPr>
        <w:pStyle w:val="3"/>
      </w:pPr>
      <w:r>
        <w:rPr>
          <w:rFonts w:hint="eastAsia"/>
        </w:rPr>
        <w:t>在安全性方面，我采取了多层次的防护措施，包括JWT token认证机制、基于角色的访问控制（RBAC）以及数据加密存储和传输等，确保系统的每一个环节都具备高度的安全性。</w:t>
      </w:r>
    </w:p>
    <w:p>
      <w:pPr>
        <w:pStyle w:val="4"/>
      </w:pPr>
      <w:bookmarkStart w:id="37" w:name="_Toc195397009"/>
      <w:r>
        <w:rPr>
          <w:rFonts w:hint="eastAsia"/>
        </w:rPr>
        <w:t>使用模式设计</w:t>
      </w:r>
      <w:bookmarkEnd w:id="37"/>
    </w:p>
    <w:p>
      <w:pPr>
        <w:pStyle w:val="5"/>
      </w:pPr>
      <w:bookmarkStart w:id="38" w:name="_Toc195397010"/>
      <w:r>
        <w:rPr>
          <w:rFonts w:hint="eastAsia"/>
        </w:rPr>
        <w:t>服务运行方式</w:t>
      </w:r>
      <w:bookmarkEnd w:id="38"/>
    </w:p>
    <w:p>
      <w:pPr>
        <w:pStyle w:val="3"/>
      </w:pPr>
      <w:r>
        <w:rPr>
          <w:rFonts w:hint="eastAsia"/>
        </w:rPr>
        <w:t>系统采用前后端分离的开发架构，前端基于React框架构建用户交互界面，后端使用Django框架处理具体的业务逻辑。在前后端数据交互中，主要通过RESTful API提供的标准进行数据传输，结合WebSocket技术可支持实时通信，在扫描任务执行期间提供进度更新与结果反馈功能。另外，后端还集成了Celery作为异步任务调度器，可在执行漏洞扫描任务期间异步执行其他的操作，例如数据备份等。当前架构在常规负载下表现出良好的扩展性，但在极端高负载场景下WebSocket的性能还需要进一步优化。</w:t>
      </w:r>
    </w:p>
    <w:p>
      <w:pPr>
        <w:pStyle w:val="5"/>
      </w:pPr>
      <w:bookmarkStart w:id="39" w:name="_Toc195397011"/>
      <w:r>
        <w:rPr>
          <w:rFonts w:hint="eastAsia"/>
        </w:rPr>
        <w:t>Web服务架构</w:t>
      </w:r>
      <w:bookmarkEnd w:id="39"/>
    </w:p>
    <w:p>
      <w:pPr>
        <w:pStyle w:val="3"/>
      </w:pPr>
      <w:r>
        <w:rPr>
          <w:rFonts w:hint="eastAsia"/>
        </w:rPr>
        <w:t>在Web服务架构方面，我们采用了经典的三层架构设计：客户端 &lt;-&gt; Nginx &lt;-&gt; Django &lt;-&gt; 数据库系统采用分层架构模式，包含客户端、Nginx服务器、Django应用与数据库四个层级。客户端通过浏览器或前端应用向Nginx服务器发起请求，该服务器承担反向代理功能，同时提供负载均衡与SSL加密服务。Django框架处理所有业务请求，通过对象关系映射（ORM）机制与SQLite数据库交互，完成数据存储与查询操作。系统特别设计独立扫描引擎模块，该模块负责执行具体扫描任务并将结果返回Django进行处理。各层级间职责划分明确，模块化设计便于后续功能扩展与维护。数据库层存储用户信息、任务记录及漏洞检测结果等核心数据，保证系统数据一致性与持久性需求。</w:t>
      </w:r>
    </w:p>
    <w:p>
      <w:pPr>
        <w:pStyle w:val="4"/>
      </w:pPr>
      <w:bookmarkStart w:id="40" w:name="_Toc195397012"/>
      <w:r>
        <w:rPr>
          <w:rFonts w:hint="eastAsia"/>
        </w:rPr>
        <w:t>数据库设计</w:t>
      </w:r>
      <w:bookmarkEnd w:id="40"/>
    </w:p>
    <w:p>
      <w:pPr>
        <w:pStyle w:val="5"/>
      </w:pPr>
      <w:bookmarkStart w:id="41" w:name="_Toc195397013"/>
      <w:r>
        <w:rPr>
          <w:rFonts w:hint="eastAsia"/>
        </w:rPr>
        <w:t>数据库选择</w:t>
      </w:r>
      <w:bookmarkEnd w:id="41"/>
    </w:p>
    <w:p>
      <w:pPr>
        <w:pStyle w:val="3"/>
      </w:pPr>
      <w:r>
        <w:rPr>
          <w:rFonts w:hint="eastAsia"/>
        </w:rPr>
        <w:t>系统采用SQLite作为主数据库，通过任务队列Celery启动Redis作为缓存。</w:t>
      </w:r>
    </w:p>
    <w:p>
      <w:pPr>
        <w:pStyle w:val="5"/>
      </w:pPr>
      <w:bookmarkStart w:id="42" w:name="_Toc195397014"/>
      <w:r>
        <w:rPr>
          <w:rFonts w:hint="eastAsia"/>
        </w:rPr>
        <w:t>数据库存储</w:t>
      </w:r>
      <w:bookmarkEnd w:id="42"/>
    </w:p>
    <w:p>
      <w:pPr>
        <w:pStyle w:val="3"/>
        <w:rPr>
          <w:rFonts w:hint="eastAsia"/>
        </w:rPr>
      </w:pPr>
      <w:r>
        <w:rPr>
          <w:rFonts w:hint="eastAsia"/>
        </w:rPr>
        <w:t>（1）用户表（User）</w:t>
      </w:r>
    </w:p>
    <w:p>
      <w:pPr>
        <w:pStyle w:val="3"/>
        <w:rPr>
          <w:rFonts w:hint="eastAsia"/>
        </w:rPr>
      </w:pPr>
      <w:r>
        <w:rPr>
          <w:rFonts w:hint="eastAsia"/>
        </w:rPr>
        <w:t>用户表是。。。，用户表如表4.1所示。</w:t>
      </w:r>
    </w:p>
    <w:p>
      <w:pPr>
        <w:pStyle w:val="3"/>
        <w:jc w:val="center"/>
      </w:pPr>
      <w:r>
        <w:rPr>
          <w:rFonts w:hint="eastAsia"/>
        </w:rPr>
        <w:t>表4.1 用户表</w:t>
      </w:r>
    </w:p>
    <w:tbl>
      <w:tblPr>
        <w:tblStyle w:val="19"/>
        <w:tblW w:w="8163"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408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7" w:hRule="atLeast"/>
          <w:tblHeader/>
          <w:jc w:val="center"/>
        </w:trPr>
        <w:tc>
          <w:tcPr>
            <w:tcW w:w="4077" w:type="dxa"/>
            <w:tcBorders>
              <w:top w:val="single" w:color="000000" w:sz="4" w:space="0"/>
              <w:bottom w:val="single" w:color="000000" w:sz="4" w:space="0"/>
              <w:right w:val="single" w:color="000000" w:sz="4" w:space="0"/>
              <w:tl2br w:val="nil"/>
            </w:tcBorders>
            <w:shd w:val="clear" w:color="auto" w:fill="FFFFFF"/>
          </w:tcPr>
          <w:p>
            <w:pPr>
              <w:pStyle w:val="3"/>
              <w:ind w:firstLine="0" w:firstLineChars="0"/>
              <w:jc w:val="center"/>
              <w:rPr>
                <w:rFonts w:hint="eastAsia"/>
                <w:sz w:val="21"/>
                <w:szCs w:val="21"/>
              </w:rPr>
            </w:pPr>
          </w:p>
        </w:tc>
        <w:tc>
          <w:tcPr>
            <w:tcW w:w="4086" w:type="dxa"/>
            <w:tcBorders>
              <w:top w:val="single" w:color="000000" w:sz="4" w:space="0"/>
              <w:left w:val="single" w:color="000000" w:sz="4" w:space="0"/>
              <w:bottom w:val="single" w:color="000000" w:sz="4" w:space="0"/>
            </w:tcBorders>
            <w:shd w:val="clear" w:color="auto" w:fill="FFFFFF"/>
          </w:tcPr>
          <w:p>
            <w:pPr>
              <w:pStyle w:val="3"/>
              <w:ind w:firstLine="39" w:firstLineChars="19"/>
              <w:jc w:val="center"/>
              <w:rPr>
                <w:rFonts w:hint="eastAsia"/>
                <w:sz w:val="21"/>
                <w:szCs w:val="21"/>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7" w:hRule="atLeast"/>
          <w:tblHeader/>
          <w:jc w:val="center"/>
        </w:trPr>
        <w:tc>
          <w:tcPr>
            <w:tcW w:w="4077" w:type="dxa"/>
            <w:tcBorders>
              <w:top w:val="single" w:color="000000" w:sz="4" w:space="0"/>
              <w:bottom w:val="nil"/>
              <w:right w:val="single" w:color="000000" w:sz="4" w:space="0"/>
              <w:tl2br w:val="nil"/>
            </w:tcBorders>
            <w:shd w:val="clear" w:color="auto" w:fill="FFFFFF"/>
          </w:tcPr>
          <w:p>
            <w:pPr>
              <w:pStyle w:val="3"/>
              <w:ind w:firstLine="4" w:firstLineChars="2"/>
              <w:jc w:val="center"/>
              <w:rPr>
                <w:sz w:val="21"/>
                <w:szCs w:val="21"/>
              </w:rPr>
            </w:pPr>
            <w:r>
              <w:rPr>
                <w:rFonts w:hint="eastAsia"/>
                <w:sz w:val="21"/>
                <w:szCs w:val="21"/>
              </w:rPr>
              <w:t>id</w:t>
            </w:r>
          </w:p>
        </w:tc>
        <w:tc>
          <w:tcPr>
            <w:tcW w:w="4086" w:type="dxa"/>
            <w:tcBorders>
              <w:top w:val="single" w:color="000000" w:sz="4" w:space="0"/>
              <w:left w:val="single" w:color="000000" w:sz="4" w:space="0"/>
              <w:bottom w:val="nil"/>
            </w:tcBorders>
            <w:shd w:val="clear" w:color="auto" w:fill="FFFFFF"/>
          </w:tcPr>
          <w:p>
            <w:pPr>
              <w:pStyle w:val="3"/>
              <w:ind w:firstLine="4" w:firstLineChars="2"/>
              <w:jc w:val="center"/>
              <w:rPr>
                <w:sz w:val="21"/>
                <w:szCs w:val="21"/>
              </w:rPr>
            </w:pPr>
            <w:r>
              <w:rPr>
                <w:rFonts w:hint="eastAsia"/>
                <w:sz w:val="21"/>
                <w:szCs w:val="21"/>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7" w:hRule="atLeast"/>
          <w:tblHeader/>
          <w:jc w:val="center"/>
        </w:trPr>
        <w:tc>
          <w:tcPr>
            <w:tcW w:w="4077" w:type="dxa"/>
            <w:tcBorders>
              <w:top w:val="nil"/>
              <w:bottom w:val="nil"/>
              <w:right w:val="single" w:color="000000" w:sz="4" w:space="0"/>
            </w:tcBorders>
            <w:shd w:val="clear" w:color="auto" w:fill="FFFFFF"/>
          </w:tcPr>
          <w:p>
            <w:pPr>
              <w:pStyle w:val="3"/>
              <w:ind w:firstLine="4" w:firstLineChars="2"/>
              <w:jc w:val="center"/>
              <w:rPr>
                <w:sz w:val="21"/>
                <w:szCs w:val="21"/>
              </w:rPr>
            </w:pPr>
            <w:r>
              <w:rPr>
                <w:rFonts w:hint="eastAsia"/>
                <w:sz w:val="21"/>
                <w:szCs w:val="21"/>
              </w:rPr>
              <w:t>username</w:t>
            </w:r>
          </w:p>
        </w:tc>
        <w:tc>
          <w:tcPr>
            <w:tcW w:w="4086" w:type="dxa"/>
            <w:tcBorders>
              <w:top w:val="nil"/>
              <w:left w:val="single" w:color="000000" w:sz="4" w:space="0"/>
              <w:bottom w:val="nil"/>
            </w:tcBorders>
            <w:shd w:val="clear" w:color="auto" w:fill="FFFFFF"/>
          </w:tcPr>
          <w:p>
            <w:pPr>
              <w:pStyle w:val="3"/>
              <w:ind w:firstLine="4" w:firstLineChars="2"/>
              <w:jc w:val="center"/>
              <w:rPr>
                <w:sz w:val="21"/>
                <w:szCs w:val="21"/>
              </w:rPr>
            </w:pPr>
            <w:r>
              <w:rPr>
                <w:rFonts w:hint="eastAsia"/>
                <w:sz w:val="21"/>
                <w:szCs w:val="21"/>
              </w:rPr>
              <w:t>用户名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3" w:hRule="atLeast"/>
          <w:tblHeader/>
          <w:jc w:val="center"/>
        </w:trPr>
        <w:tc>
          <w:tcPr>
            <w:tcW w:w="4077" w:type="dxa"/>
            <w:tcBorders>
              <w:top w:val="nil"/>
              <w:bottom w:val="nil"/>
              <w:right w:val="single" w:color="000000" w:sz="4" w:space="0"/>
            </w:tcBorders>
            <w:shd w:val="clear" w:color="auto" w:fill="FFFFFF"/>
          </w:tcPr>
          <w:p>
            <w:pPr>
              <w:pStyle w:val="3"/>
              <w:ind w:firstLine="4" w:firstLineChars="2"/>
              <w:jc w:val="center"/>
              <w:rPr>
                <w:sz w:val="21"/>
                <w:szCs w:val="21"/>
              </w:rPr>
            </w:pPr>
            <w:r>
              <w:rPr>
                <w:rFonts w:hint="eastAsia"/>
                <w:sz w:val="21"/>
                <w:szCs w:val="21"/>
              </w:rPr>
              <w:t>password</w:t>
            </w:r>
          </w:p>
        </w:tc>
        <w:tc>
          <w:tcPr>
            <w:tcW w:w="4086" w:type="dxa"/>
            <w:tcBorders>
              <w:top w:val="nil"/>
              <w:left w:val="single" w:color="000000" w:sz="4" w:space="0"/>
              <w:bottom w:val="nil"/>
            </w:tcBorders>
            <w:shd w:val="clear" w:color="auto" w:fill="FFFFFF"/>
          </w:tcPr>
          <w:p>
            <w:pPr>
              <w:pStyle w:val="3"/>
              <w:ind w:firstLine="4" w:firstLineChars="2"/>
              <w:jc w:val="center"/>
              <w:rPr>
                <w:sz w:val="21"/>
                <w:szCs w:val="21"/>
              </w:rPr>
            </w:pPr>
            <w:r>
              <w:rPr>
                <w:rFonts w:hint="eastAsia"/>
                <w:sz w:val="21"/>
                <w:szCs w:val="21"/>
              </w:rPr>
              <w:t>密码（加密）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7" w:hRule="atLeast"/>
          <w:tblHeader/>
          <w:jc w:val="center"/>
        </w:trPr>
        <w:tc>
          <w:tcPr>
            <w:tcW w:w="4077" w:type="dxa"/>
            <w:tcBorders>
              <w:top w:val="nil"/>
              <w:bottom w:val="nil"/>
              <w:right w:val="single" w:color="000000" w:sz="4" w:space="0"/>
            </w:tcBorders>
            <w:shd w:val="clear" w:color="auto" w:fill="FFFFFF"/>
          </w:tcPr>
          <w:p>
            <w:pPr>
              <w:pStyle w:val="3"/>
              <w:ind w:firstLine="4" w:firstLineChars="2"/>
              <w:jc w:val="center"/>
              <w:rPr>
                <w:sz w:val="21"/>
                <w:szCs w:val="21"/>
              </w:rPr>
            </w:pPr>
            <w:r>
              <w:rPr>
                <w:rFonts w:hint="eastAsia"/>
                <w:sz w:val="21"/>
                <w:szCs w:val="21"/>
              </w:rPr>
              <w:t>email</w:t>
            </w:r>
          </w:p>
        </w:tc>
        <w:tc>
          <w:tcPr>
            <w:tcW w:w="4086" w:type="dxa"/>
            <w:tcBorders>
              <w:top w:val="nil"/>
              <w:left w:val="single" w:color="000000" w:sz="4" w:space="0"/>
              <w:bottom w:val="nil"/>
            </w:tcBorders>
            <w:shd w:val="clear" w:color="auto" w:fill="FFFFFF"/>
          </w:tcPr>
          <w:p>
            <w:pPr>
              <w:pStyle w:val="3"/>
              <w:ind w:firstLine="4" w:firstLineChars="2"/>
              <w:jc w:val="center"/>
              <w:rPr>
                <w:sz w:val="21"/>
                <w:szCs w:val="21"/>
              </w:rPr>
            </w:pPr>
            <w:r>
              <w:rPr>
                <w:rFonts w:hint="eastAsia"/>
                <w:sz w:val="21"/>
                <w:szCs w:val="21"/>
              </w:rPr>
              <w:t>邮箱</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7" w:hRule="atLeast"/>
          <w:tblHeader/>
          <w:jc w:val="center"/>
        </w:trPr>
        <w:tc>
          <w:tcPr>
            <w:tcW w:w="4077" w:type="dxa"/>
            <w:tcBorders>
              <w:top w:val="nil"/>
              <w:bottom w:val="nil"/>
              <w:right w:val="single" w:color="000000" w:sz="4" w:space="0"/>
            </w:tcBorders>
            <w:shd w:val="clear" w:color="auto" w:fill="FFFFFF"/>
          </w:tcPr>
          <w:p>
            <w:pPr>
              <w:pStyle w:val="3"/>
              <w:ind w:firstLine="4" w:firstLineChars="2"/>
              <w:jc w:val="center"/>
              <w:rPr>
                <w:sz w:val="21"/>
                <w:szCs w:val="21"/>
              </w:rPr>
            </w:pPr>
            <w:r>
              <w:rPr>
                <w:rFonts w:hint="eastAsia"/>
                <w:sz w:val="21"/>
                <w:szCs w:val="21"/>
              </w:rPr>
              <w:t>role</w:t>
            </w:r>
          </w:p>
        </w:tc>
        <w:tc>
          <w:tcPr>
            <w:tcW w:w="4086" w:type="dxa"/>
            <w:tcBorders>
              <w:top w:val="nil"/>
              <w:left w:val="single" w:color="000000" w:sz="4" w:space="0"/>
              <w:bottom w:val="nil"/>
            </w:tcBorders>
            <w:shd w:val="clear" w:color="auto" w:fill="FFFFFF"/>
          </w:tcPr>
          <w:p>
            <w:pPr>
              <w:pStyle w:val="3"/>
              <w:ind w:firstLine="4" w:firstLineChars="2"/>
              <w:jc w:val="center"/>
              <w:rPr>
                <w:sz w:val="21"/>
                <w:szCs w:val="21"/>
              </w:rPr>
            </w:pPr>
            <w:r>
              <w:rPr>
                <w:rFonts w:hint="eastAsia"/>
                <w:sz w:val="21"/>
                <w:szCs w:val="21"/>
              </w:rPr>
              <w:t>角色</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7" w:hRule="atLeast"/>
          <w:tblHeader/>
          <w:jc w:val="center"/>
        </w:trPr>
        <w:tc>
          <w:tcPr>
            <w:tcW w:w="4077" w:type="dxa"/>
            <w:tcBorders>
              <w:top w:val="nil"/>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created_at</w:t>
            </w:r>
          </w:p>
        </w:tc>
        <w:tc>
          <w:tcPr>
            <w:tcW w:w="4086" w:type="dxa"/>
            <w:tcBorders>
              <w:top w:val="nil"/>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创建时间</w:t>
            </w:r>
          </w:p>
        </w:tc>
      </w:tr>
    </w:tbl>
    <w:p>
      <w:pPr>
        <w:pStyle w:val="3"/>
      </w:pPr>
    </w:p>
    <w:p>
      <w:pPr>
        <w:pStyle w:val="3"/>
      </w:pPr>
      <w:r>
        <w:rPr>
          <w:rFonts w:hint="eastAsia"/>
        </w:rPr>
        <w:t>（2）扫描任务表（ScanTask）</w:t>
      </w:r>
    </w:p>
    <w:tbl>
      <w:tblPr>
        <w:tblStyle w:val="19"/>
        <w:tblW w:w="8192"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092"/>
        <w:gridCol w:w="410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3" w:hRule="atLeast"/>
          <w:tblHeader/>
          <w:jc w:val="center"/>
        </w:trPr>
        <w:tc>
          <w:tcPr>
            <w:tcW w:w="4092" w:type="dxa"/>
            <w:tcBorders>
              <w:top w:val="single" w:color="000000" w:sz="4" w:space="0"/>
              <w:bottom w:val="single" w:color="000000" w:sz="4" w:space="0"/>
              <w:right w:val="single" w:color="000000" w:sz="4" w:space="0"/>
              <w:tl2br w:val="nil"/>
            </w:tcBorders>
            <w:shd w:val="clear" w:color="auto" w:fill="FFFFFF"/>
          </w:tcPr>
          <w:p>
            <w:pPr>
              <w:pStyle w:val="3"/>
              <w:ind w:firstLine="4" w:firstLineChars="2"/>
              <w:jc w:val="center"/>
              <w:rPr>
                <w:rFonts w:hint="eastAsia"/>
                <w:sz w:val="21"/>
                <w:szCs w:val="21"/>
              </w:rPr>
            </w:pPr>
          </w:p>
        </w:tc>
        <w:tc>
          <w:tcPr>
            <w:tcW w:w="410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rFonts w:hint="eastAsia"/>
                <w:sz w:val="21"/>
                <w:szCs w:val="21"/>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3" w:hRule="atLeast"/>
          <w:tblHeader/>
          <w:jc w:val="center"/>
        </w:trPr>
        <w:tc>
          <w:tcPr>
            <w:tcW w:w="4092" w:type="dxa"/>
            <w:tcBorders>
              <w:top w:val="single" w:color="000000" w:sz="4" w:space="0"/>
              <w:bottom w:val="single" w:color="000000" w:sz="4" w:space="0"/>
              <w:right w:val="single" w:color="000000" w:sz="4" w:space="0"/>
              <w:tl2br w:val="nil"/>
            </w:tcBorders>
            <w:shd w:val="clear" w:color="auto" w:fill="FFFFFF"/>
          </w:tcPr>
          <w:p>
            <w:pPr>
              <w:pStyle w:val="3"/>
              <w:ind w:firstLine="4" w:firstLineChars="2"/>
              <w:jc w:val="center"/>
              <w:rPr>
                <w:sz w:val="21"/>
                <w:szCs w:val="21"/>
              </w:rPr>
            </w:pPr>
            <w:r>
              <w:rPr>
                <w:rFonts w:hint="eastAsia"/>
                <w:sz w:val="21"/>
                <w:szCs w:val="21"/>
              </w:rPr>
              <w:t>id</w:t>
            </w:r>
          </w:p>
        </w:tc>
        <w:tc>
          <w:tcPr>
            <w:tcW w:w="410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3" w:hRule="atLeast"/>
          <w:tblHeader/>
          <w:jc w:val="center"/>
        </w:trPr>
        <w:tc>
          <w:tcPr>
            <w:tcW w:w="4092"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target</w:t>
            </w:r>
          </w:p>
        </w:tc>
        <w:tc>
          <w:tcPr>
            <w:tcW w:w="410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目标地址</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8" w:hRule="atLeast"/>
          <w:tblHeader/>
          <w:jc w:val="center"/>
        </w:trPr>
        <w:tc>
          <w:tcPr>
            <w:tcW w:w="4092"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scan_type</w:t>
            </w:r>
          </w:p>
        </w:tc>
        <w:tc>
          <w:tcPr>
            <w:tcW w:w="410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扫描类型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3" w:hRule="atLeast"/>
          <w:tblHeader/>
          <w:jc w:val="center"/>
        </w:trPr>
        <w:tc>
          <w:tcPr>
            <w:tcW w:w="4092"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 xml:space="preserve"> status</w:t>
            </w:r>
          </w:p>
        </w:tc>
        <w:tc>
          <w:tcPr>
            <w:tcW w:w="410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状态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3" w:hRule="atLeast"/>
          <w:tblHeader/>
          <w:jc w:val="center"/>
        </w:trPr>
        <w:tc>
          <w:tcPr>
            <w:tcW w:w="4092"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 xml:space="preserve"> result</w:t>
            </w:r>
          </w:p>
        </w:tc>
        <w:tc>
          <w:tcPr>
            <w:tcW w:w="410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3" w:hRule="atLeast"/>
          <w:tblHeader/>
          <w:jc w:val="center"/>
        </w:trPr>
        <w:tc>
          <w:tcPr>
            <w:tcW w:w="4092"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created_by</w:t>
            </w:r>
          </w:p>
        </w:tc>
        <w:tc>
          <w:tcPr>
            <w:tcW w:w="410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创建者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3" w:hRule="atLeast"/>
          <w:tblHeader/>
          <w:jc w:val="center"/>
        </w:trPr>
        <w:tc>
          <w:tcPr>
            <w:tcW w:w="4092"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created_at</w:t>
            </w:r>
          </w:p>
        </w:tc>
        <w:tc>
          <w:tcPr>
            <w:tcW w:w="410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创建时间</w:t>
            </w:r>
          </w:p>
        </w:tc>
      </w:tr>
    </w:tbl>
    <w:p>
      <w:pPr>
        <w:pStyle w:val="3"/>
      </w:pPr>
    </w:p>
    <w:p>
      <w:pPr>
        <w:pStyle w:val="3"/>
      </w:pPr>
      <w:r>
        <w:rPr>
          <w:rFonts w:hint="eastAsia"/>
        </w:rPr>
        <w:t>（3）漏洞结果表（Vulnerability）</w:t>
      </w:r>
    </w:p>
    <w:tbl>
      <w:tblPr>
        <w:tblStyle w:val="19"/>
        <w:tblW w:w="923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610"/>
        <w:gridCol w:w="46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l2br w:val="nil"/>
            </w:tcBorders>
            <w:shd w:val="clear" w:color="auto" w:fill="FFFFFF"/>
          </w:tcPr>
          <w:p>
            <w:pPr>
              <w:pStyle w:val="3"/>
              <w:ind w:firstLine="4" w:firstLineChars="2"/>
              <w:jc w:val="center"/>
              <w:rPr>
                <w:sz w:val="21"/>
                <w:szCs w:val="21"/>
              </w:rPr>
            </w:pPr>
            <w:r>
              <w:rPr>
                <w:rFonts w:hint="eastAsia"/>
                <w:sz w:val="21"/>
                <w:szCs w:val="21"/>
              </w:rPr>
              <w:t>id</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task_id</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任务ID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type</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漏洞类型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 xml:space="preserve"> level</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风险等级</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description</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solution</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解决方案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created_at</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创建时间</w:t>
            </w:r>
          </w:p>
        </w:tc>
      </w:tr>
    </w:tbl>
    <w:p>
      <w:pPr>
        <w:pStyle w:val="3"/>
      </w:pPr>
    </w:p>
    <w:p>
      <w:pPr>
        <w:pStyle w:val="4"/>
      </w:pPr>
      <w:bookmarkStart w:id="43" w:name="_Toc195397015"/>
      <w:r>
        <w:rPr>
          <w:rFonts w:hint="eastAsia"/>
        </w:rPr>
        <w:t>后端API开发</w:t>
      </w:r>
      <w:bookmarkEnd w:id="43"/>
    </w:p>
    <w:p>
      <w:pPr>
        <w:pStyle w:val="5"/>
      </w:pPr>
      <w:bookmarkStart w:id="44" w:name="_Toc195397016"/>
      <w:r>
        <w:rPr>
          <w:rFonts w:hint="eastAsia"/>
        </w:rPr>
        <w:t>认证API</w:t>
      </w:r>
      <w:bookmarkEnd w:id="44"/>
    </w:p>
    <w:tbl>
      <w:tblPr>
        <w:tblStyle w:val="19"/>
        <w:tblW w:w="923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610"/>
        <w:gridCol w:w="46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l2br w:val="nil"/>
            </w:tcBorders>
            <w:shd w:val="clear" w:color="auto" w:fill="FFFFFF"/>
          </w:tcPr>
          <w:p>
            <w:pPr>
              <w:pStyle w:val="3"/>
              <w:ind w:firstLine="4" w:firstLineChars="2"/>
              <w:jc w:val="center"/>
              <w:rPr>
                <w:sz w:val="21"/>
                <w:szCs w:val="21"/>
              </w:rPr>
            </w:pPr>
            <w:r>
              <w:rPr>
                <w:rFonts w:hint="eastAsia"/>
                <w:sz w:val="21"/>
                <w:szCs w:val="21"/>
              </w:rPr>
              <w:t>用户注册</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POST /api/users/register/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用户登录</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POST /api/token/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用户信息</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GET /api/users/me/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用户管理</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GET/PUT/DELETE /api/users/{id}/</w:t>
            </w:r>
          </w:p>
        </w:tc>
      </w:tr>
    </w:tbl>
    <w:p>
      <w:pPr>
        <w:pStyle w:val="3"/>
      </w:pPr>
    </w:p>
    <w:p>
      <w:pPr>
        <w:pStyle w:val="5"/>
      </w:pPr>
      <w:bookmarkStart w:id="45" w:name="_Toc195397017"/>
      <w:r>
        <w:rPr>
          <w:rFonts w:hint="eastAsia"/>
        </w:rPr>
        <w:t>扫描API</w:t>
      </w:r>
      <w:bookmarkEnd w:id="45"/>
    </w:p>
    <w:tbl>
      <w:tblPr>
        <w:tblStyle w:val="19"/>
        <w:tblW w:w="923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610"/>
        <w:gridCol w:w="46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l2br w:val="nil"/>
            </w:tcBorders>
            <w:shd w:val="clear" w:color="auto" w:fill="FFFFFF"/>
          </w:tcPr>
          <w:p>
            <w:pPr>
              <w:pStyle w:val="3"/>
              <w:ind w:firstLine="4" w:firstLineChars="2"/>
              <w:jc w:val="center"/>
              <w:rPr>
                <w:sz w:val="21"/>
                <w:szCs w:val="21"/>
              </w:rPr>
            </w:pPr>
            <w:r>
              <w:rPr>
                <w:rFonts w:hint="eastAsia"/>
                <w:sz w:val="21"/>
                <w:szCs w:val="21"/>
              </w:rPr>
              <w:t>创建任务</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POST /api/scan-tasks/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任务列表</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GET /api/scan-tasks/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任务详情</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GET /api/scan-tasks/{id}/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任务控制</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POST /api/scan-tasks/{id}/control/</w:t>
            </w:r>
          </w:p>
        </w:tc>
      </w:tr>
    </w:tbl>
    <w:p>
      <w:pPr>
        <w:pStyle w:val="3"/>
      </w:pPr>
    </w:p>
    <w:p>
      <w:pPr>
        <w:pStyle w:val="5"/>
      </w:pPr>
      <w:bookmarkStart w:id="46" w:name="_Toc195397018"/>
      <w:r>
        <w:rPr>
          <w:rFonts w:hint="eastAsia"/>
        </w:rPr>
        <w:t>系统API</w:t>
      </w:r>
      <w:bookmarkEnd w:id="46"/>
    </w:p>
    <w:tbl>
      <w:tblPr>
        <w:tblStyle w:val="19"/>
        <w:tblW w:w="923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610"/>
        <w:gridCol w:w="46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l2br w:val="nil"/>
            </w:tcBorders>
            <w:shd w:val="clear" w:color="auto" w:fill="FFFFFF"/>
          </w:tcPr>
          <w:p>
            <w:pPr>
              <w:pStyle w:val="3"/>
              <w:ind w:firstLine="4" w:firstLineChars="2"/>
              <w:jc w:val="center"/>
              <w:rPr>
                <w:sz w:val="21"/>
                <w:szCs w:val="21"/>
              </w:rPr>
            </w:pPr>
            <w:r>
              <w:rPr>
                <w:rFonts w:hint="eastAsia"/>
                <w:sz w:val="21"/>
                <w:szCs w:val="21"/>
              </w:rPr>
              <w:t>系统配置</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GET/PUT /api/system/config/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日志查询</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GET /api/system/logs/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数据备份</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POST /api/system/backup/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ind w:firstLine="4" w:firstLineChars="2"/>
              <w:jc w:val="center"/>
              <w:rPr>
                <w:sz w:val="21"/>
                <w:szCs w:val="21"/>
              </w:rPr>
            </w:pPr>
            <w:r>
              <w:rPr>
                <w:rFonts w:hint="eastAsia"/>
                <w:sz w:val="21"/>
                <w:szCs w:val="21"/>
              </w:rPr>
              <w:t>系统监控</w:t>
            </w:r>
          </w:p>
        </w:tc>
        <w:tc>
          <w:tcPr>
            <w:tcW w:w="4620" w:type="dxa"/>
            <w:tcBorders>
              <w:top w:val="single" w:color="000000" w:sz="4" w:space="0"/>
              <w:left w:val="single" w:color="000000" w:sz="4" w:space="0"/>
              <w:bottom w:val="single" w:color="000000" w:sz="4" w:space="0"/>
            </w:tcBorders>
            <w:shd w:val="clear" w:color="auto" w:fill="FFFFFF"/>
          </w:tcPr>
          <w:p>
            <w:pPr>
              <w:pStyle w:val="3"/>
              <w:ind w:firstLine="4" w:firstLineChars="2"/>
              <w:jc w:val="center"/>
              <w:rPr>
                <w:sz w:val="21"/>
                <w:szCs w:val="21"/>
              </w:rPr>
            </w:pPr>
            <w:r>
              <w:rPr>
                <w:rFonts w:hint="eastAsia"/>
                <w:sz w:val="21"/>
                <w:szCs w:val="21"/>
              </w:rPr>
              <w:t>GET /api/system/monitor/</w:t>
            </w:r>
          </w:p>
        </w:tc>
      </w:tr>
    </w:tbl>
    <w:p>
      <w:pPr>
        <w:pStyle w:val="3"/>
      </w:pPr>
    </w:p>
    <w:p>
      <w:pPr>
        <w:pStyle w:val="4"/>
      </w:pPr>
      <w:bookmarkStart w:id="47" w:name="_Toc195397019"/>
      <w:r>
        <w:rPr>
          <w:rFonts w:hint="eastAsia"/>
        </w:rPr>
        <w:t>前端界面设计</w:t>
      </w:r>
      <w:bookmarkEnd w:id="47"/>
    </w:p>
    <w:p>
      <w:pPr>
        <w:pStyle w:val="5"/>
      </w:pPr>
      <w:bookmarkStart w:id="48" w:name="_Toc195397020"/>
      <w:r>
        <w:rPr>
          <w:rFonts w:hint="eastAsia"/>
        </w:rPr>
        <w:t>页面布局</w:t>
      </w:r>
      <w:bookmarkEnd w:id="48"/>
    </w:p>
    <w:p>
      <w:pPr>
        <w:pStyle w:val="3"/>
      </w:pPr>
      <w:r>
        <w:rPr>
          <w:rFonts w:hint="eastAsia"/>
        </w:rPr>
        <w:t>前端界面布局主要包括顶部导航栏、侧边菜单栏、主内容区和底部状态栏等四个部分。顶部导航栏整合系统核心功能入口与用户信息展示区域，支持用户快速访问功能模块并查看账户状态。侧边菜单栏提供多级子菜单选项，支持模块间快速切换，如扫描管理与系统管理等功能模块。主内容区作为核心交互区域，根据用户选择动态加载对应视图组件，确保信息集中展示与流程连贯性。底部状态栏实时显示系统运行状态及操作提示信息。</w:t>
      </w:r>
    </w:p>
    <w:p>
      <w:pPr>
        <w:pStyle w:val="120"/>
        <w:keepNext/>
      </w:pPr>
      <w:r>
        <w:drawing>
          <wp:inline distT="0" distB="0" distL="0" distR="0">
            <wp:extent cx="5759450" cy="2844800"/>
            <wp:effectExtent l="0" t="0" r="0" b="0"/>
            <wp:docPr id="133623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1006" name="图片 1"/>
                    <pic:cNvPicPr>
                      <a:picLocks noChangeAspect="1"/>
                    </pic:cNvPicPr>
                  </pic:nvPicPr>
                  <pic:blipFill>
                    <a:blip r:embed="rId14"/>
                    <a:stretch>
                      <a:fillRect/>
                    </a:stretch>
                  </pic:blipFill>
                  <pic:spPr>
                    <a:xfrm>
                      <a:off x="0" y="0"/>
                      <a:ext cx="5759450" cy="2844800"/>
                    </a:xfrm>
                    <a:prstGeom prst="rect">
                      <a:avLst/>
                    </a:prstGeom>
                  </pic:spPr>
                </pic:pic>
              </a:graphicData>
            </a:graphic>
          </wp:inline>
        </w:drawing>
      </w:r>
    </w:p>
    <w:p>
      <w:pPr>
        <w:pStyle w:val="9"/>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rPr>
          <w:rFonts w:hint="eastAsia"/>
        </w:rP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系统页面布局展示</w:t>
      </w:r>
    </w:p>
    <w:p>
      <w:pPr>
        <w:pStyle w:val="5"/>
      </w:pPr>
      <w:bookmarkStart w:id="49" w:name="_Toc195397021"/>
      <w:r>
        <w:rPr>
          <w:rFonts w:hint="eastAsia"/>
        </w:rPr>
        <w:t>功能模块</w:t>
      </w:r>
      <w:bookmarkEnd w:id="49"/>
    </w:p>
    <w:p>
      <w:pPr>
        <w:pStyle w:val="3"/>
      </w:pPr>
      <w:r>
        <w:rPr>
          <w:rFonts w:hint="eastAsia"/>
        </w:rPr>
        <w:t>（1）登录注册</w:t>
      </w:r>
    </w:p>
    <w:p>
      <w:pPr>
        <w:pStyle w:val="3"/>
      </w:pPr>
      <w:r>
        <w:rPr>
          <w:rFonts w:hint="eastAsia"/>
        </w:rPr>
        <w:t>登录注册模块包含登录、注册及密码重置功能，登录流程采用基础凭证验证机制，注册流程通过多字段验证与邮箱确认机制强化账户安全性，密码重置功能提供安全问题验证和邮箱找回两种方式，形成完整的身份验证体系。</w:t>
      </w:r>
    </w:p>
    <w:p>
      <w:pPr>
        <w:pStyle w:val="3"/>
        <w:ind w:firstLine="0" w:firstLineChars="0"/>
        <w:jc w:val="center"/>
      </w:pPr>
      <w:r>
        <w:drawing>
          <wp:inline distT="0" distB="0" distL="0" distR="0">
            <wp:extent cx="4311015" cy="3049905"/>
            <wp:effectExtent l="0" t="0" r="13335" b="17145"/>
            <wp:docPr id="1200139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39869" name="图片 1"/>
                    <pic:cNvPicPr>
                      <a:picLocks noChangeAspect="1"/>
                    </pic:cNvPicPr>
                  </pic:nvPicPr>
                  <pic:blipFill>
                    <a:blip r:embed="rId15"/>
                    <a:stretch>
                      <a:fillRect/>
                    </a:stretch>
                  </pic:blipFill>
                  <pic:spPr>
                    <a:xfrm>
                      <a:off x="0" y="0"/>
                      <a:ext cx="4317974" cy="3054479"/>
                    </a:xfrm>
                    <a:prstGeom prst="rect">
                      <a:avLst/>
                    </a:prstGeom>
                  </pic:spPr>
                </pic:pic>
              </a:graphicData>
            </a:graphic>
          </wp:inline>
        </w:drawing>
      </w:r>
    </w:p>
    <w:p>
      <w:pPr>
        <w:pStyle w:val="9"/>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rPr>
          <w:rFonts w:hint="eastAsia"/>
        </w:rP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 xml:space="preserve"> 登录模块展示</w:t>
      </w:r>
    </w:p>
    <w:p>
      <w:pPr>
        <w:pStyle w:val="3"/>
      </w:pPr>
      <w:r>
        <w:rPr>
          <w:rFonts w:hint="eastAsia"/>
        </w:rPr>
        <w:t>（2）扫描管理</w:t>
      </w:r>
    </w:p>
    <w:p>
      <w:pPr>
        <w:pStyle w:val="3"/>
      </w:pPr>
      <w:r>
        <w:rPr>
          <w:rFonts w:hint="eastAsia"/>
        </w:rPr>
        <w:t>扫描管理模块包括任务创建、任务列表、结果展示等功能。任务创建界面采用标准化表单收集必要参数，任务列表模块通过状态标识区分不同执行阶段。结果展示区域整合文本描述与可视化图表，实现扫描数据的多维度呈现。用户可以通过简单的表单填写来创建新的扫描任务，并在任务列表中查看所有正在进行或已完成的任务。结果展示区域详细列出了每个扫描任务的结果，包括分析结果的图表可视化展示。</w:t>
      </w:r>
      <w:r>
        <w:t xml:space="preserve"> </w:t>
      </w:r>
    </w:p>
    <w:p>
      <w:pPr>
        <w:pStyle w:val="3"/>
      </w:pPr>
      <w:r>
        <w:rPr>
          <w:rFonts w:hint="eastAsia"/>
        </w:rPr>
        <w:t>（3）系统管理</w:t>
      </w:r>
    </w:p>
    <w:p>
      <w:pPr>
        <w:pStyle w:val="3"/>
      </w:pPr>
      <w:r>
        <w:rPr>
          <w:rFonts w:hint="eastAsia"/>
        </w:rPr>
        <w:t>系统管理模块涵盖了用户管理、系统配置、日志查看、数据备份等功能。用户管理支持账户全生命周期操作，系统配置模块提供参数调整接口以适配不同部署环境，日志模块记录系统操作行为轨迹，数据备份机制采用增量与全量结合策略保障数据完整性。各功能模块通过权限控制机制实现管理操作的可追溯性与安全性。管理员可以通过用户管理模块添加、编辑或删除用户账户，通过查看日志可以分析系统的操作行为，有助于审计和故障排查。</w:t>
      </w:r>
    </w:p>
    <w:p>
      <w:pPr>
        <w:pStyle w:val="5"/>
      </w:pPr>
      <w:bookmarkStart w:id="50" w:name="_Toc195397022"/>
      <w:r>
        <w:rPr>
          <w:rFonts w:hint="eastAsia"/>
        </w:rPr>
        <w:t>认证安全</w:t>
      </w:r>
      <w:bookmarkEnd w:id="50"/>
    </w:p>
    <w:p>
      <w:pPr>
        <w:pStyle w:val="3"/>
      </w:pPr>
      <w:r>
        <w:rPr>
          <w:rFonts w:hint="eastAsia"/>
        </w:rPr>
        <w:t>系统采用JSON Web Token(JWT) 实现身份认证功能，例如在用户登录成功后，服务器会生成包含用户信息的加密令牌并返回客户端存储，后续请求中需携带该令牌完成身份验证，确保通信安全。通过会话管理模块，可持续维护用户登录状态，在令牌过期之后，需要用户重新登录刷新令牌验证，维持网络不稳定时的会话连续性，保证系统的认证安全。</w:t>
      </w:r>
    </w:p>
    <w:p>
      <w:pPr>
        <w:pStyle w:val="5"/>
      </w:pPr>
      <w:bookmarkStart w:id="51" w:name="_Toc195397023"/>
      <w:r>
        <w:rPr>
          <w:rFonts w:hint="eastAsia"/>
        </w:rPr>
        <w:t>权限控制</w:t>
      </w:r>
      <w:bookmarkEnd w:id="51"/>
    </w:p>
    <w:p>
      <w:pPr>
        <w:pStyle w:val="3"/>
      </w:pPr>
      <w:r>
        <w:rPr>
          <w:rFonts w:hint="eastAsia"/>
        </w:rPr>
        <w:t>在权限控制方面，系统采用基于角色的访问控制（RBAC）模型，根据用户角色分配权限。普通用户仅能查看自身扫描任务和结果，管理员角色能够管理系统配置，在后台中查看用户信息，还可以管理各个用户的实际权限，借助系统细粒度权限规则设置能够实现各角色用户仅能访问其职责范围内的功能与服务，有效防止越权访问。</w:t>
      </w:r>
    </w:p>
    <w:p>
      <w:pPr>
        <w:pStyle w:val="5"/>
      </w:pPr>
      <w:bookmarkStart w:id="52" w:name="_Toc195397024"/>
      <w:r>
        <w:rPr>
          <w:rFonts w:hint="eastAsia"/>
        </w:rPr>
        <w:t>数据安全</w:t>
      </w:r>
      <w:bookmarkEnd w:id="52"/>
    </w:p>
    <w:p>
      <w:pPr>
        <w:pStyle w:val="3"/>
      </w:pPr>
      <w:r>
        <w:rPr>
          <w:rFonts w:hint="eastAsia"/>
        </w:rPr>
        <w:t>在数据安全方面，系统采用基于HTTPS的通信加密设计，通过SSL/TLS协议确保传输数据的安全性，防止未授权访问和数据篡改。数据库中存储的敏感信息通过数据脱敏技术处理，例如对个人信息进行部分隐藏，降低数据泄露风险。此外，系统采用参数化查询，并结合ORM框架自动转义用户输入，有效防范了SQL注入攻击。</w:t>
      </w:r>
    </w:p>
    <w:p>
      <w:pPr>
        <w:pStyle w:val="4"/>
      </w:pPr>
      <w:bookmarkStart w:id="53" w:name="_Toc195397025"/>
      <w:r>
        <w:rPr>
          <w:rFonts w:hint="eastAsia"/>
        </w:rPr>
        <w:t>本章小结</w:t>
      </w:r>
      <w:bookmarkEnd w:id="53"/>
    </w:p>
    <w:p>
      <w:pPr>
        <w:pStyle w:val="3"/>
      </w:pPr>
      <w:r>
        <w:rPr>
          <w:rFonts w:hint="eastAsia"/>
        </w:rPr>
        <w:t>本章详细描述了系统的整体架构设计，包括数据库设计、API设计、界面设计和安全设计，为系统实现提供指导。</w:t>
      </w:r>
    </w:p>
    <w:p>
      <w:pPr>
        <w:widowControl/>
        <w:jc w:val="left"/>
        <w:rPr>
          <w:rFonts w:ascii="宋体"/>
          <w:kern w:val="0"/>
          <w:sz w:val="24"/>
        </w:rPr>
      </w:pPr>
      <w:r>
        <w:br w:type="page"/>
      </w:r>
    </w:p>
    <w:p>
      <w:pPr>
        <w:pStyle w:val="2"/>
      </w:pPr>
      <w:bookmarkStart w:id="54" w:name="_Toc195397026"/>
      <w:r>
        <w:rPr>
          <w:rFonts w:hint="eastAsia"/>
        </w:rPr>
        <w:t>系统实现</w:t>
      </w:r>
      <w:bookmarkEnd w:id="54"/>
    </w:p>
    <w:p>
      <w:pPr>
        <w:pStyle w:val="4"/>
      </w:pPr>
      <w:bookmarkStart w:id="55" w:name="_Toc195397027"/>
      <w:r>
        <w:rPr>
          <w:rFonts w:hint="eastAsia"/>
        </w:rPr>
        <w:t>Django模块实现</w:t>
      </w:r>
      <w:bookmarkEnd w:id="55"/>
    </w:p>
    <w:p>
      <w:pPr>
        <w:pStyle w:val="5"/>
      </w:pPr>
      <w:bookmarkStart w:id="56" w:name="_Toc195397028"/>
      <w:r>
        <w:rPr>
          <w:rFonts w:hint="eastAsia"/>
        </w:rPr>
        <w:t>项目结构</w:t>
      </w:r>
      <w:bookmarkEnd w:id="56"/>
    </w:p>
    <w:p>
      <w:pPr>
        <w:pStyle w:val="3"/>
      </w:pPr>
      <w:r>
        <w:rPr>
          <w:rFonts w:hint="eastAsia"/>
        </w:rPr>
        <w:t>本项目的结构如以下树形结构展示，通过前后端分离的方式模块化开发，扫描API均放在scan/文件夹下，前端页面均放在frontend/src/文件夹下。</w:t>
      </w:r>
    </w:p>
    <w:p>
      <w:pPr>
        <w:pStyle w:val="3"/>
        <w:ind w:firstLine="420"/>
        <w:rPr>
          <w:sz w:val="21"/>
          <w:szCs w:val="21"/>
        </w:rPr>
      </w:pPr>
      <w:r>
        <w:rPr>
          <w:sz w:val="21"/>
          <w:szCs w:val="21"/>
        </w:rPr>
        <w:t>dscan/</w:t>
      </w:r>
    </w:p>
    <w:p>
      <w:pPr>
        <w:pStyle w:val="3"/>
        <w:ind w:firstLine="420"/>
        <w:rPr>
          <w:sz w:val="21"/>
          <w:szCs w:val="21"/>
        </w:rPr>
      </w:pPr>
      <w:r>
        <w:rPr>
          <w:rFonts w:hint="eastAsia"/>
          <w:sz w:val="21"/>
          <w:szCs w:val="21"/>
        </w:rPr>
        <w:t>├── manage.py</w:t>
      </w:r>
    </w:p>
    <w:p>
      <w:pPr>
        <w:pStyle w:val="3"/>
        <w:ind w:firstLine="420"/>
        <w:rPr>
          <w:sz w:val="21"/>
          <w:szCs w:val="21"/>
        </w:rPr>
      </w:pPr>
      <w:r>
        <w:rPr>
          <w:rFonts w:hint="eastAsia"/>
          <w:sz w:val="21"/>
          <w:szCs w:val="21"/>
        </w:rPr>
        <w:t>├── dscan/</w:t>
      </w:r>
    </w:p>
    <w:p>
      <w:pPr>
        <w:pStyle w:val="3"/>
        <w:ind w:firstLine="420"/>
        <w:rPr>
          <w:sz w:val="21"/>
          <w:szCs w:val="21"/>
        </w:rPr>
      </w:pPr>
      <w:r>
        <w:rPr>
          <w:rFonts w:hint="eastAsia"/>
          <w:sz w:val="21"/>
          <w:szCs w:val="21"/>
        </w:rPr>
        <w:t>│   ├── settings.py</w:t>
      </w:r>
    </w:p>
    <w:p>
      <w:pPr>
        <w:pStyle w:val="3"/>
        <w:ind w:firstLine="420"/>
        <w:rPr>
          <w:sz w:val="21"/>
          <w:szCs w:val="21"/>
        </w:rPr>
      </w:pPr>
      <w:r>
        <w:rPr>
          <w:rFonts w:hint="eastAsia"/>
          <w:sz w:val="21"/>
          <w:szCs w:val="21"/>
        </w:rPr>
        <w:t>│   ├── urls.py</w:t>
      </w:r>
    </w:p>
    <w:p>
      <w:pPr>
        <w:pStyle w:val="3"/>
        <w:ind w:firstLine="420"/>
        <w:rPr>
          <w:sz w:val="21"/>
          <w:szCs w:val="21"/>
        </w:rPr>
      </w:pPr>
      <w:r>
        <w:rPr>
          <w:rFonts w:hint="eastAsia"/>
          <w:sz w:val="21"/>
          <w:szCs w:val="21"/>
        </w:rPr>
        <w:t>│   └── wsgi.py</w:t>
      </w:r>
    </w:p>
    <w:p>
      <w:pPr>
        <w:pStyle w:val="3"/>
        <w:ind w:firstLine="420"/>
        <w:rPr>
          <w:sz w:val="21"/>
          <w:szCs w:val="21"/>
        </w:rPr>
      </w:pPr>
      <w:r>
        <w:rPr>
          <w:rFonts w:hint="eastAsia"/>
          <w:sz w:val="21"/>
          <w:szCs w:val="21"/>
        </w:rPr>
        <w:t>├── scan/</w:t>
      </w:r>
    </w:p>
    <w:p>
      <w:pPr>
        <w:pStyle w:val="3"/>
        <w:ind w:firstLine="420"/>
        <w:rPr>
          <w:sz w:val="21"/>
          <w:szCs w:val="21"/>
        </w:rPr>
      </w:pPr>
      <w:r>
        <w:rPr>
          <w:rFonts w:hint="eastAsia"/>
          <w:sz w:val="21"/>
          <w:szCs w:val="21"/>
        </w:rPr>
        <w:t>│   ├── models.py</w:t>
      </w:r>
    </w:p>
    <w:p>
      <w:pPr>
        <w:pStyle w:val="3"/>
        <w:ind w:firstLine="420"/>
        <w:rPr>
          <w:sz w:val="21"/>
          <w:szCs w:val="21"/>
        </w:rPr>
      </w:pPr>
      <w:r>
        <w:rPr>
          <w:rFonts w:hint="eastAsia"/>
          <w:sz w:val="21"/>
          <w:szCs w:val="21"/>
        </w:rPr>
        <w:t>│   ├── views.py</w:t>
      </w:r>
    </w:p>
    <w:p>
      <w:pPr>
        <w:pStyle w:val="3"/>
        <w:ind w:firstLine="420"/>
        <w:rPr>
          <w:sz w:val="21"/>
          <w:szCs w:val="21"/>
        </w:rPr>
      </w:pPr>
      <w:r>
        <w:rPr>
          <w:rFonts w:hint="eastAsia"/>
          <w:sz w:val="21"/>
          <w:szCs w:val="21"/>
        </w:rPr>
        <w:t>│   ├── serializers.py</w:t>
      </w:r>
    </w:p>
    <w:p>
      <w:pPr>
        <w:pStyle w:val="3"/>
        <w:ind w:firstLine="420"/>
        <w:rPr>
          <w:sz w:val="21"/>
          <w:szCs w:val="21"/>
        </w:rPr>
      </w:pPr>
      <w:r>
        <w:rPr>
          <w:rFonts w:hint="eastAsia"/>
          <w:sz w:val="21"/>
          <w:szCs w:val="21"/>
        </w:rPr>
        <w:t>│   └── urls.py</w:t>
      </w:r>
    </w:p>
    <w:p>
      <w:pPr>
        <w:pStyle w:val="3"/>
        <w:ind w:firstLine="420"/>
        <w:rPr>
          <w:sz w:val="21"/>
          <w:szCs w:val="21"/>
        </w:rPr>
      </w:pPr>
      <w:r>
        <w:rPr>
          <w:rFonts w:hint="eastAsia"/>
          <w:sz w:val="21"/>
          <w:szCs w:val="21"/>
        </w:rPr>
        <w:t>└── frontend/</w:t>
      </w:r>
    </w:p>
    <w:p>
      <w:pPr>
        <w:pStyle w:val="3"/>
        <w:ind w:firstLine="420"/>
        <w:rPr>
          <w:sz w:val="21"/>
          <w:szCs w:val="21"/>
        </w:rPr>
      </w:pPr>
      <w:r>
        <w:rPr>
          <w:rFonts w:hint="eastAsia"/>
          <w:sz w:val="21"/>
          <w:szCs w:val="21"/>
        </w:rPr>
        <w:t xml:space="preserve">    └── src/</w:t>
      </w:r>
    </w:p>
    <w:p>
      <w:pPr>
        <w:pStyle w:val="3"/>
        <w:ind w:firstLine="420"/>
        <w:rPr>
          <w:sz w:val="21"/>
          <w:szCs w:val="21"/>
        </w:rPr>
      </w:pPr>
      <w:r>
        <w:rPr>
          <w:rFonts w:hint="eastAsia"/>
          <w:sz w:val="21"/>
          <w:szCs w:val="21"/>
        </w:rPr>
        <w:t xml:space="preserve">        ├── components/</w:t>
      </w:r>
    </w:p>
    <w:p>
      <w:pPr>
        <w:pStyle w:val="3"/>
        <w:ind w:firstLine="420"/>
        <w:rPr>
          <w:sz w:val="21"/>
          <w:szCs w:val="21"/>
        </w:rPr>
      </w:pPr>
      <w:r>
        <w:rPr>
          <w:rFonts w:hint="eastAsia"/>
          <w:sz w:val="21"/>
          <w:szCs w:val="21"/>
        </w:rPr>
        <w:t xml:space="preserve">        ├── pages/</w:t>
      </w:r>
    </w:p>
    <w:p>
      <w:pPr>
        <w:pStyle w:val="3"/>
        <w:ind w:firstLine="420"/>
        <w:rPr>
          <w:sz w:val="21"/>
          <w:szCs w:val="21"/>
        </w:rPr>
      </w:pPr>
      <w:r>
        <w:rPr>
          <w:rFonts w:hint="eastAsia"/>
          <w:sz w:val="21"/>
          <w:szCs w:val="21"/>
        </w:rPr>
        <w:t xml:space="preserve">        └── services/</w:t>
      </w:r>
    </w:p>
    <w:p>
      <w:pPr>
        <w:pStyle w:val="5"/>
      </w:pPr>
      <w:bookmarkStart w:id="57" w:name="_Toc195397029"/>
      <w:r>
        <w:rPr>
          <w:rFonts w:hint="eastAsia"/>
        </w:rPr>
        <w:t>核心功能实现</w:t>
      </w:r>
      <w:bookmarkEnd w:id="57"/>
    </w:p>
    <w:p>
      <w:pPr>
        <w:pStyle w:val="3"/>
      </w:pPr>
      <w:r>
        <w:rPr>
          <w:rFonts w:hint="eastAsia"/>
        </w:rPr>
        <w:t>（1）用户认证</w:t>
      </w:r>
    </w:p>
    <w:p>
      <w:pPr>
        <w:pStyle w:val="3"/>
      </w:pPr>
      <w:r>
        <w:rPr>
          <w:rFonts w:hint="eastAsia"/>
        </w:rPr>
        <w:t>用户登录页面包括账号密码的验证、账号注册等功能，实现核心代码如下：</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class UserViewSet(viewsets.ModelViewSet):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queryset = User.objects.all()</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serializer_class = UserSerializer</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@action(detail=False, methods=['post'])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def register(self, request):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rFonts w:hint="eastAsia"/>
          <w:sz w:val="21"/>
          <w:szCs w:val="21"/>
        </w:rPr>
        <w:t xml:space="preserve">        # 用户注册逻辑</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pass</w:t>
      </w:r>
    </w:p>
    <w:p>
      <w:pPr>
        <w:pStyle w:val="3"/>
      </w:pPr>
    </w:p>
    <w:p>
      <w:pPr>
        <w:pStyle w:val="3"/>
        <w:ind w:firstLine="0" w:firstLineChars="0"/>
        <w:jc w:val="center"/>
      </w:pPr>
      <w:r>
        <w:drawing>
          <wp:inline distT="0" distB="0" distL="0" distR="0">
            <wp:extent cx="3726815" cy="3004820"/>
            <wp:effectExtent l="0" t="0" r="6985" b="5080"/>
            <wp:docPr id="584401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01114" name="图片 1"/>
                    <pic:cNvPicPr>
                      <a:picLocks noChangeAspect="1"/>
                    </pic:cNvPicPr>
                  </pic:nvPicPr>
                  <pic:blipFill>
                    <a:blip r:embed="rId16"/>
                    <a:stretch>
                      <a:fillRect/>
                    </a:stretch>
                  </pic:blipFill>
                  <pic:spPr>
                    <a:xfrm>
                      <a:off x="0" y="0"/>
                      <a:ext cx="3733582" cy="3010329"/>
                    </a:xfrm>
                    <a:prstGeom prst="rect">
                      <a:avLst/>
                    </a:prstGeom>
                  </pic:spPr>
                </pic:pic>
              </a:graphicData>
            </a:graphic>
          </wp:inline>
        </w:drawing>
      </w:r>
    </w:p>
    <w:p>
      <w:pPr>
        <w:pStyle w:val="9"/>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rPr>
          <w:rFonts w:hint="eastAsia"/>
        </w:rP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用户登录验证功能实现</w:t>
      </w:r>
    </w:p>
    <w:p>
      <w:pPr>
        <w:pStyle w:val="3"/>
      </w:pPr>
      <w:r>
        <w:rPr>
          <w:rFonts w:hint="eastAsia"/>
        </w:rPr>
        <w:t>（2）扫描任务</w:t>
      </w:r>
    </w:p>
    <w:p>
      <w:pPr>
        <w:pStyle w:val="3"/>
      </w:pPr>
      <w:r>
        <w:rPr>
          <w:rFonts w:hint="eastAsia"/>
        </w:rPr>
        <w:t>通过ScanTaskViewSet类实现了扫描任务的创建，核心实现代码如下：</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class ScanTaskViewSet(viewsets.ModelViewSet):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queryset = ScanTask.objects.all()</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serializer_class = ScanTaskSerializer</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def perform_create(self, serializer):</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rFonts w:hint="eastAsia"/>
          <w:sz w:val="21"/>
          <w:szCs w:val="21"/>
        </w:rPr>
        <w:t xml:space="preserve">        # 创建扫描任务逻辑</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pass</w:t>
      </w:r>
    </w:p>
    <w:p>
      <w:pPr>
        <w:pStyle w:val="3"/>
        <w:ind w:firstLine="0" w:firstLineChars="0"/>
        <w:jc w:val="center"/>
      </w:pPr>
      <w:r>
        <w:drawing>
          <wp:inline distT="0" distB="0" distL="0" distR="0">
            <wp:extent cx="5528310" cy="2695575"/>
            <wp:effectExtent l="0" t="0" r="0" b="0"/>
            <wp:docPr id="961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58" name="图片 1"/>
                    <pic:cNvPicPr>
                      <a:picLocks noChangeAspect="1"/>
                    </pic:cNvPicPr>
                  </pic:nvPicPr>
                  <pic:blipFill>
                    <a:blip r:embed="rId17"/>
                    <a:stretch>
                      <a:fillRect/>
                    </a:stretch>
                  </pic:blipFill>
                  <pic:spPr>
                    <a:xfrm>
                      <a:off x="0" y="0"/>
                      <a:ext cx="5525870" cy="2694090"/>
                    </a:xfrm>
                    <a:prstGeom prst="rect">
                      <a:avLst/>
                    </a:prstGeom>
                  </pic:spPr>
                </pic:pic>
              </a:graphicData>
            </a:graphic>
          </wp:inline>
        </w:drawing>
      </w:r>
    </w:p>
    <w:p>
      <w:pPr>
        <w:pStyle w:val="9"/>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rPr>
          <w:rFonts w:hint="eastAsia"/>
        </w:rP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 xml:space="preserve"> 扫描任务创建页面展示</w:t>
      </w:r>
    </w:p>
    <w:p>
      <w:pPr>
        <w:pStyle w:val="4"/>
      </w:pPr>
      <w:bookmarkStart w:id="58" w:name="_Toc195397030"/>
      <w:r>
        <w:rPr>
          <w:rFonts w:hint="eastAsia"/>
        </w:rPr>
        <w:t>漏洞扫描模块实现</w:t>
      </w:r>
      <w:bookmarkEnd w:id="58"/>
    </w:p>
    <w:p>
      <w:pPr>
        <w:pStyle w:val="5"/>
      </w:pPr>
      <w:bookmarkStart w:id="59" w:name="_Toc195397031"/>
      <w:r>
        <w:rPr>
          <w:rFonts w:hint="eastAsia"/>
        </w:rPr>
        <w:t>端口扫描</w:t>
      </w:r>
      <w:bookmarkEnd w:id="59"/>
    </w:p>
    <w:p>
      <w:pPr>
        <w:pStyle w:val="3"/>
      </w:pPr>
      <w:r>
        <w:rPr>
          <w:rFonts w:hint="eastAsia"/>
        </w:rPr>
        <w:t>通过nmap的PortScanner模块即可对指定目标的端口进行扫描，核心实现代码如下：</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def port_scan(target, ports):</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scanner = nmap.PortScanner()</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scanner.scan(target, ports)</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return scanner.all_hosts()</w:t>
      </w:r>
    </w:p>
    <w:p>
      <w:pPr>
        <w:pStyle w:val="3"/>
        <w:ind w:firstLine="0" w:firstLineChars="0"/>
      </w:pPr>
    </w:p>
    <w:p>
      <w:pPr>
        <w:pStyle w:val="5"/>
      </w:pPr>
      <w:bookmarkStart w:id="60" w:name="_Toc195397032"/>
      <w:r>
        <w:rPr>
          <w:rFonts w:hint="eastAsia"/>
        </w:rPr>
        <w:t>漏洞检测</w:t>
      </w:r>
      <w:bookmarkEnd w:id="60"/>
    </w:p>
    <w:p>
      <w:pPr>
        <w:pStyle w:val="3"/>
      </w:pPr>
      <w:r>
        <w:rPr>
          <w:rFonts w:hint="eastAsia"/>
        </w:rPr>
        <w:t>漏洞检测功能主要包括XSS漏洞检测、SQL注入检测、信息泄露检测、目录遍历检测、CSRF漏洞检测等。</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def detect_vulnerabilities(target):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vulnerabilities =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rFonts w:hint="eastAsia"/>
          <w:sz w:val="21"/>
          <w:szCs w:val="21"/>
        </w:rPr>
        <w:t xml:space="preserve">    # XSS检测</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vulnerabilities.extend(detect_xss(target))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rFonts w:hint="eastAsia"/>
          <w:sz w:val="21"/>
          <w:szCs w:val="21"/>
        </w:rPr>
        <w:t xml:space="preserve">    # SQL注入检测</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vulnerabilities.extend(detect_sql_injection(target))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rFonts w:hint="eastAsia"/>
          <w:sz w:val="21"/>
          <w:szCs w:val="21"/>
        </w:rPr>
        <w:t xml:space="preserve">    # 其他漏洞检测</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return vulnerabilities</w:t>
      </w:r>
    </w:p>
    <w:p>
      <w:pPr>
        <w:pStyle w:val="3"/>
      </w:pPr>
      <w:r>
        <w:rPr>
          <w:rFonts w:hint="eastAsia"/>
        </w:rPr>
        <w:t>以XSS漏洞检测为例，系统中可查看XSS漏洞的具体扫描情况：</w:t>
      </w:r>
    </w:p>
    <w:p>
      <w:pPr>
        <w:pStyle w:val="120"/>
        <w:keepNext/>
      </w:pPr>
      <w:r>
        <w:drawing>
          <wp:inline distT="0" distB="0" distL="0" distR="0">
            <wp:extent cx="5759450" cy="1724660"/>
            <wp:effectExtent l="0" t="0" r="0" b="8890"/>
            <wp:docPr id="154966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69542" name="图片 1"/>
                    <pic:cNvPicPr>
                      <a:picLocks noChangeAspect="1"/>
                    </pic:cNvPicPr>
                  </pic:nvPicPr>
                  <pic:blipFill>
                    <a:blip r:embed="rId18"/>
                    <a:stretch>
                      <a:fillRect/>
                    </a:stretch>
                  </pic:blipFill>
                  <pic:spPr>
                    <a:xfrm>
                      <a:off x="0" y="0"/>
                      <a:ext cx="5759450" cy="1724660"/>
                    </a:xfrm>
                    <a:prstGeom prst="rect">
                      <a:avLst/>
                    </a:prstGeom>
                  </pic:spPr>
                </pic:pic>
              </a:graphicData>
            </a:graphic>
          </wp:inline>
        </w:drawing>
      </w:r>
    </w:p>
    <w:p>
      <w:pPr>
        <w:pStyle w:val="9"/>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rPr>
          <w:rFonts w:hint="eastAsia"/>
        </w:rP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r>
        <w:rPr>
          <w:rFonts w:hint="eastAsia"/>
        </w:rPr>
        <w:t xml:space="preserve"> XSS漏洞情况展示</w:t>
      </w:r>
    </w:p>
    <w:p>
      <w:pPr>
        <w:pStyle w:val="3"/>
      </w:pPr>
    </w:p>
    <w:p>
      <w:pPr>
        <w:pStyle w:val="3"/>
      </w:pPr>
      <w:r>
        <w:rPr>
          <w:rFonts w:hint="eastAsia"/>
        </w:rPr>
        <w:t>针对test.com测试url检测的结果如下图所示，包含漏洞类型、风险等级、影响URL、发现时间等信息。</w:t>
      </w:r>
    </w:p>
    <w:p>
      <w:pPr>
        <w:pStyle w:val="120"/>
        <w:keepNext/>
      </w:pPr>
      <w:r>
        <w:drawing>
          <wp:inline distT="0" distB="0" distL="0" distR="0">
            <wp:extent cx="5759450" cy="3145790"/>
            <wp:effectExtent l="0" t="0" r="0" b="0"/>
            <wp:docPr id="130855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866" name="图片 1"/>
                    <pic:cNvPicPr>
                      <a:picLocks noChangeAspect="1"/>
                    </pic:cNvPicPr>
                  </pic:nvPicPr>
                  <pic:blipFill>
                    <a:blip r:embed="rId19"/>
                    <a:stretch>
                      <a:fillRect/>
                    </a:stretch>
                  </pic:blipFill>
                  <pic:spPr>
                    <a:xfrm>
                      <a:off x="0" y="0"/>
                      <a:ext cx="5759450" cy="3145790"/>
                    </a:xfrm>
                    <a:prstGeom prst="rect">
                      <a:avLst/>
                    </a:prstGeom>
                  </pic:spPr>
                </pic:pic>
              </a:graphicData>
            </a:graphic>
          </wp:inline>
        </w:drawing>
      </w:r>
    </w:p>
    <w:p>
      <w:pPr>
        <w:pStyle w:val="9"/>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rPr>
          <w:rFonts w:hint="eastAsia"/>
        </w:rPr>
        <w:t>-</w:t>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r>
        <w:rPr>
          <w:rFonts w:hint="eastAsia"/>
        </w:rPr>
        <w:t xml:space="preserve"> XSS漏洞扫描详情展示</w:t>
      </w:r>
    </w:p>
    <w:p>
      <w:pPr>
        <w:pStyle w:val="4"/>
      </w:pPr>
      <w:bookmarkStart w:id="61" w:name="_Toc195397033"/>
      <w:r>
        <w:rPr>
          <w:rFonts w:hint="eastAsia"/>
        </w:rPr>
        <w:t>React模块实现</w:t>
      </w:r>
      <w:bookmarkEnd w:id="61"/>
    </w:p>
    <w:p>
      <w:pPr>
        <w:pStyle w:val="5"/>
      </w:pPr>
      <w:bookmarkStart w:id="62" w:name="_Toc195397034"/>
      <w:r>
        <w:rPr>
          <w:rFonts w:hint="eastAsia"/>
        </w:rPr>
        <w:t>React组件结构</w:t>
      </w:r>
      <w:bookmarkEnd w:id="62"/>
    </w:p>
    <w:p>
      <w:pPr>
        <w:pStyle w:val="3"/>
      </w:pP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rFonts w:hint="eastAsia"/>
          <w:sz w:val="21"/>
          <w:szCs w:val="21"/>
        </w:rPr>
        <w:t>// 扫描任务组件</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const ScanTask = () =&gt;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const [tasks, setTasks] = useState([]);</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useEffect(() =&gt;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fetchTasks();</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return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&lt;div&gt;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&lt;TaskList tasks={tasks} /&gt;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&lt;TaskForm onSubmit={handleSubmit} /&gt;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&lt;/div&gt;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w:t>
      </w:r>
    </w:p>
    <w:p>
      <w:pPr>
        <w:pStyle w:val="3"/>
      </w:pPr>
    </w:p>
    <w:p>
      <w:pPr>
        <w:pStyle w:val="3"/>
      </w:pPr>
    </w:p>
    <w:p>
      <w:pPr>
        <w:pStyle w:val="5"/>
      </w:pPr>
      <w:bookmarkStart w:id="63" w:name="_Toc195397035"/>
      <w:r>
        <w:rPr>
          <w:rFonts w:hint="eastAsia"/>
        </w:rPr>
        <w:t>React状态管理</w:t>
      </w:r>
      <w:bookmarkEnd w:id="63"/>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rFonts w:hint="eastAsia"/>
          <w:sz w:val="21"/>
          <w:szCs w:val="21"/>
        </w:rPr>
        <w:t>// 认证上下文</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const AuthContext = createContext();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const AuthProvider = ({ children }) =&gt;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const [user, setUser] = useState(null);</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return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&lt;AuthContext.Provider value={{ user, setUser }}&gt;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{children}</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&lt;/AuthContext.Provider&gt;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w:t>
      </w:r>
    </w:p>
    <w:p>
      <w:pPr>
        <w:pStyle w:val="4"/>
      </w:pPr>
      <w:bookmarkStart w:id="64" w:name="_Toc195397036"/>
      <w:r>
        <w:rPr>
          <w:rFonts w:hint="eastAsia"/>
        </w:rPr>
        <w:t>数据库存储实现</w:t>
      </w:r>
      <w:bookmarkEnd w:id="64"/>
    </w:p>
    <w:p>
      <w:pPr>
        <w:pStyle w:val="5"/>
      </w:pPr>
      <w:bookmarkStart w:id="65" w:name="_Toc195397037"/>
      <w:r>
        <w:rPr>
          <w:rFonts w:hint="eastAsia"/>
        </w:rPr>
        <w:t>模型定义</w:t>
      </w:r>
      <w:bookmarkEnd w:id="65"/>
    </w:p>
    <w:p>
      <w:pPr>
        <w:pStyle w:val="3"/>
      </w:pP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class User(models.Model):</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username = models.CharField(max_length=150, unique=True)</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email = models.EmailField(unique=True)</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password = models.CharField(max_length=128)</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role = models.CharField(max_length=20)</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created_at = models.DateTimeField(auto_now_add=True)</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class ScanTask(models.Model):</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target = models.CharField(max_length=255)</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scan_type = models.CharField(max_length=50)</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status = models.CharField(max_length=20)</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result = models.JSONField()</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created_by = models.ForeignKey(User, on_delete=models.CASCADE)</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created_at = models.DateTimeField(auto_now_add=True)</w:t>
      </w:r>
    </w:p>
    <w:p>
      <w:pPr>
        <w:pStyle w:val="3"/>
      </w:pPr>
    </w:p>
    <w:p>
      <w:pPr>
        <w:pStyle w:val="3"/>
      </w:pPr>
    </w:p>
    <w:p>
      <w:pPr>
        <w:pStyle w:val="5"/>
      </w:pPr>
      <w:bookmarkStart w:id="66" w:name="_Toc195397038"/>
      <w:r>
        <w:rPr>
          <w:rFonts w:hint="eastAsia"/>
        </w:rPr>
        <w:t>数据操作</w:t>
      </w:r>
      <w:bookmarkEnd w:id="66"/>
    </w:p>
    <w:p>
      <w:pPr>
        <w:pStyle w:val="3"/>
      </w:pP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def create_scan_task(target, scan_type, user):</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task = ScanTask.objects.create(</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target=target,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scan_type=scan_type,</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status='pending',</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created_by=user</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return task</w:t>
      </w:r>
    </w:p>
    <w:p>
      <w:pPr>
        <w:pStyle w:val="3"/>
      </w:pPr>
    </w:p>
    <w:p>
      <w:pPr>
        <w:pStyle w:val="4"/>
      </w:pPr>
      <w:bookmarkStart w:id="67" w:name="_Toc195397039"/>
      <w:r>
        <w:rPr>
          <w:rFonts w:hint="eastAsia"/>
        </w:rPr>
        <w:t>HTTPS加密实现</w:t>
      </w:r>
      <w:bookmarkEnd w:id="67"/>
    </w:p>
    <w:p>
      <w:pPr>
        <w:pStyle w:val="5"/>
      </w:pPr>
      <w:bookmarkStart w:id="68" w:name="_Toc195397040"/>
      <w:r>
        <w:rPr>
          <w:rFonts w:hint="eastAsia"/>
        </w:rPr>
        <w:t>SSL证书配置</w:t>
      </w:r>
      <w:bookmarkEnd w:id="68"/>
    </w:p>
    <w:p>
      <w:pPr>
        <w:pStyle w:val="3"/>
      </w:pP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settings.py</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SECURE_SSL_REDIRECT = True</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SESSION_COOKIE_SECURE = True</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CSRF_COOKIE_SECURE = True</w:t>
      </w:r>
    </w:p>
    <w:p>
      <w:pPr>
        <w:pStyle w:val="120"/>
        <w:keepNext/>
      </w:pPr>
      <w:r>
        <w:drawing>
          <wp:inline distT="0" distB="0" distL="0" distR="0">
            <wp:extent cx="5759450" cy="2529205"/>
            <wp:effectExtent l="0" t="0" r="0" b="4445"/>
            <wp:docPr id="84987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7702" name="图片 1"/>
                    <pic:cNvPicPr>
                      <a:picLocks noChangeAspect="1"/>
                    </pic:cNvPicPr>
                  </pic:nvPicPr>
                  <pic:blipFill>
                    <a:blip r:embed="rId20"/>
                    <a:stretch>
                      <a:fillRect/>
                    </a:stretch>
                  </pic:blipFill>
                  <pic:spPr>
                    <a:xfrm>
                      <a:off x="0" y="0"/>
                      <a:ext cx="5759450" cy="2529205"/>
                    </a:xfrm>
                    <a:prstGeom prst="rect">
                      <a:avLst/>
                    </a:prstGeom>
                  </pic:spPr>
                </pic:pic>
              </a:graphicData>
            </a:graphic>
          </wp:inline>
        </w:drawing>
      </w:r>
    </w:p>
    <w:p>
      <w:pPr>
        <w:pStyle w:val="9"/>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rPr>
          <w:rFonts w:hint="eastAsia"/>
        </w:rPr>
        <w:t>-</w:t>
      </w:r>
      <w:r>
        <w:fldChar w:fldCharType="begin"/>
      </w:r>
      <w:r>
        <w:instrText xml:space="preserve"> </w:instrText>
      </w:r>
      <w:r>
        <w:rPr>
          <w:rFonts w:hint="eastAsia"/>
        </w:rPr>
        <w:instrText xml:space="preserve">SEQ 图 \* ARABIC \s 1</w:instrText>
      </w:r>
      <w:r>
        <w:instrText xml:space="preserve"> </w:instrText>
      </w:r>
      <w:r>
        <w:fldChar w:fldCharType="separate"/>
      </w:r>
      <w:r>
        <w:t>5</w:t>
      </w:r>
      <w:r>
        <w:fldChar w:fldCharType="end"/>
      </w:r>
      <w:r>
        <w:rPr>
          <w:rFonts w:hint="eastAsia"/>
        </w:rPr>
        <w:t xml:space="preserve"> SSL证书配置和生成</w:t>
      </w:r>
    </w:p>
    <w:p>
      <w:pPr>
        <w:pStyle w:val="5"/>
      </w:pPr>
      <w:bookmarkStart w:id="69" w:name="_Toc195397041"/>
      <w:r>
        <w:rPr>
          <w:rFonts w:hint="eastAsia"/>
        </w:rPr>
        <w:t>Nginx配置</w:t>
      </w:r>
      <w:bookmarkEnd w:id="69"/>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nginx</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server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listen 443 ssl;</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server_name localhost;</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ssl_certificate /path/to/cert.pem;</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ssl_certificate_key /path/to/key.pem;</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location /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proxy_pass http://localhost:8000;</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w:t>
      </w:r>
    </w:p>
    <w:p>
      <w:pPr>
        <w:pStyle w:val="4"/>
      </w:pPr>
      <w:bookmarkStart w:id="70" w:name="_Toc195397042"/>
      <w:r>
        <w:rPr>
          <w:rFonts w:hint="eastAsia"/>
        </w:rPr>
        <w:t>权限验证实现</w:t>
      </w:r>
      <w:bookmarkEnd w:id="70"/>
    </w:p>
    <w:p>
      <w:pPr>
        <w:pStyle w:val="5"/>
      </w:pPr>
      <w:bookmarkStart w:id="71" w:name="_Toc195397043"/>
      <w:r>
        <w:rPr>
          <w:rFonts w:hint="eastAsia"/>
        </w:rPr>
        <w:t>权限装饰器</w:t>
      </w:r>
      <w:bookmarkEnd w:id="71"/>
    </w:p>
    <w:p>
      <w:pPr>
        <w:pStyle w:val="3"/>
      </w:pPr>
      <w:r>
        <w:rPr>
          <w:rFonts w:hint="eastAsia"/>
        </w:rPr>
        <w:t>通过管理员权限的认证逻辑实现了管理员对各个普通用户的管理功能，具体认证实现逻辑如下：</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def admin_required(view_func):</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def wrapper(request, *args, **kwargs):</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if not request.user.is_superuser:</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return Response({'error': 'Permission denied'}, status=403)</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return view_func(request, *args, **kwargs)</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return wrapper</w:t>
      </w:r>
    </w:p>
    <w:p>
      <w:pPr>
        <w:pStyle w:val="120"/>
        <w:keepNext/>
      </w:pPr>
      <w:r>
        <w:drawing>
          <wp:inline distT="0" distB="0" distL="0" distR="0">
            <wp:extent cx="5759450" cy="1506220"/>
            <wp:effectExtent l="0" t="0" r="0" b="0"/>
            <wp:docPr id="1137059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9798" name="图片 1"/>
                    <pic:cNvPicPr>
                      <a:picLocks noChangeAspect="1"/>
                    </pic:cNvPicPr>
                  </pic:nvPicPr>
                  <pic:blipFill>
                    <a:blip r:embed="rId21"/>
                    <a:stretch>
                      <a:fillRect/>
                    </a:stretch>
                  </pic:blipFill>
                  <pic:spPr>
                    <a:xfrm>
                      <a:off x="0" y="0"/>
                      <a:ext cx="5759450" cy="1506220"/>
                    </a:xfrm>
                    <a:prstGeom prst="rect">
                      <a:avLst/>
                    </a:prstGeom>
                  </pic:spPr>
                </pic:pic>
              </a:graphicData>
            </a:graphic>
          </wp:inline>
        </w:drawing>
      </w:r>
    </w:p>
    <w:p>
      <w:pPr>
        <w:pStyle w:val="9"/>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rPr>
          <w:rFonts w:hint="eastAsia"/>
        </w:rPr>
        <w:t>-</w:t>
      </w:r>
      <w:r>
        <w:fldChar w:fldCharType="begin"/>
      </w:r>
      <w:r>
        <w:instrText xml:space="preserve"> </w:instrText>
      </w:r>
      <w:r>
        <w:rPr>
          <w:rFonts w:hint="eastAsia"/>
        </w:rPr>
        <w:instrText xml:space="preserve">SEQ 图 \* ARABIC \s 1</w:instrText>
      </w:r>
      <w:r>
        <w:instrText xml:space="preserve"> </w:instrText>
      </w:r>
      <w:r>
        <w:fldChar w:fldCharType="separate"/>
      </w:r>
      <w:r>
        <w:t>6</w:t>
      </w:r>
      <w:r>
        <w:fldChar w:fldCharType="end"/>
      </w:r>
      <w:r>
        <w:rPr>
          <w:rFonts w:hint="eastAsia"/>
        </w:rPr>
        <w:t xml:space="preserve"> 管理员后台用户管理</w:t>
      </w:r>
    </w:p>
    <w:p>
      <w:pPr>
        <w:pStyle w:val="5"/>
      </w:pPr>
      <w:bookmarkStart w:id="72" w:name="_Toc195397044"/>
      <w:r>
        <w:rPr>
          <w:rFonts w:hint="eastAsia"/>
        </w:rPr>
        <w:t>权限检查</w:t>
      </w:r>
      <w:bookmarkEnd w:id="72"/>
    </w:p>
    <w:p>
      <w:pPr>
        <w:pStyle w:val="3"/>
      </w:pPr>
      <w:r>
        <w:rPr>
          <w:rFonts w:hint="eastAsia"/>
        </w:rPr>
        <w:t>在用户对后台发起请求后，每个请求都需要检查是否满足权限要求，每个页面将针对不同用户的权限进行展示。判断逻辑如下：</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class IsAdminUser(BasePermission):</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def has_permission(self, request, view):</w:t>
      </w:r>
    </w:p>
    <w:p>
      <w:pPr>
        <w:pStyle w:val="3"/>
        <w:pBdr>
          <w:top w:val="single" w:color="auto" w:sz="4" w:space="1"/>
          <w:left w:val="single" w:color="auto" w:sz="4" w:space="4"/>
          <w:bottom w:val="single" w:color="auto" w:sz="4" w:space="1"/>
          <w:right w:val="single" w:color="auto" w:sz="4" w:space="4"/>
        </w:pBdr>
        <w:ind w:left="420" w:leftChars="200" w:right="420" w:rightChars="200" w:firstLine="0" w:firstLineChars="0"/>
        <w:rPr>
          <w:sz w:val="21"/>
          <w:szCs w:val="21"/>
        </w:rPr>
      </w:pPr>
      <w:r>
        <w:rPr>
          <w:sz w:val="21"/>
          <w:szCs w:val="21"/>
        </w:rPr>
        <w:t xml:space="preserve">        return request.user and request.user.is_superuser</w:t>
      </w:r>
    </w:p>
    <w:p>
      <w:pPr>
        <w:pStyle w:val="3"/>
      </w:pPr>
    </w:p>
    <w:p>
      <w:pPr>
        <w:pStyle w:val="4"/>
      </w:pPr>
      <w:bookmarkStart w:id="73" w:name="_Toc195397045"/>
      <w:r>
        <w:rPr>
          <w:rFonts w:hint="eastAsia"/>
        </w:rPr>
        <w:t>本章小结</w:t>
      </w:r>
      <w:bookmarkEnd w:id="73"/>
    </w:p>
    <w:p>
      <w:pPr>
        <w:pStyle w:val="3"/>
      </w:pPr>
      <w:r>
        <w:rPr>
          <w:rFonts w:hint="eastAsia"/>
        </w:rPr>
        <w:t>本章详细描述了系统的具体实现过程，包括Django模块、漏洞扫描模块、React模块、数据库存储、HTTPS加密和权限验证等核心功能的实现。</w:t>
      </w:r>
    </w:p>
    <w:p>
      <w:pPr>
        <w:widowControl/>
        <w:jc w:val="left"/>
        <w:rPr>
          <w:rFonts w:ascii="宋体"/>
          <w:kern w:val="0"/>
          <w:sz w:val="24"/>
        </w:rPr>
      </w:pPr>
      <w:r>
        <w:br w:type="page"/>
      </w:r>
    </w:p>
    <w:p>
      <w:pPr>
        <w:pStyle w:val="2"/>
      </w:pPr>
      <w:bookmarkStart w:id="74" w:name="_Toc195397046"/>
      <w:r>
        <w:rPr>
          <w:rFonts w:hint="eastAsia"/>
        </w:rPr>
        <w:t>系统测试</w:t>
      </w:r>
      <w:bookmarkEnd w:id="74"/>
    </w:p>
    <w:p>
      <w:pPr>
        <w:pStyle w:val="4"/>
      </w:pPr>
      <w:bookmarkStart w:id="75" w:name="_Toc195397047"/>
      <w:r>
        <w:rPr>
          <w:rFonts w:hint="eastAsia"/>
        </w:rPr>
        <w:t>测试环境</w:t>
      </w:r>
      <w:bookmarkEnd w:id="75"/>
    </w:p>
    <w:tbl>
      <w:tblPr>
        <w:tblStyle w:val="19"/>
        <w:tblW w:w="923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610"/>
        <w:gridCol w:w="46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l2br w:val="nil"/>
            </w:tcBorders>
            <w:shd w:val="clear" w:color="auto" w:fill="FFFFFF"/>
          </w:tcPr>
          <w:p>
            <w:pPr>
              <w:pStyle w:val="3"/>
            </w:pPr>
            <w:r>
              <w:rPr>
                <w:rFonts w:hint="eastAsia"/>
              </w:rPr>
              <w:t>操作系统</w:t>
            </w:r>
          </w:p>
        </w:tc>
        <w:tc>
          <w:tcPr>
            <w:tcW w:w="4620" w:type="dxa"/>
            <w:tcBorders>
              <w:top w:val="single" w:color="000000" w:sz="4" w:space="0"/>
              <w:left w:val="single" w:color="000000" w:sz="4" w:space="0"/>
              <w:bottom w:val="single" w:color="000000" w:sz="4" w:space="0"/>
            </w:tcBorders>
            <w:shd w:val="clear" w:color="auto" w:fill="FFFFFF"/>
          </w:tcPr>
          <w:p>
            <w:pPr>
              <w:pStyle w:val="3"/>
            </w:pPr>
            <w:r>
              <w:rPr>
                <w:rFonts w:hint="eastAsia"/>
              </w:rPr>
              <w:t>Windows 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pPr>
            <w:r>
              <w:rPr>
                <w:rFonts w:hint="eastAsia"/>
              </w:rPr>
              <w:t>开发语言</w:t>
            </w:r>
          </w:p>
        </w:tc>
        <w:tc>
          <w:tcPr>
            <w:tcW w:w="4620" w:type="dxa"/>
            <w:tcBorders>
              <w:top w:val="single" w:color="000000" w:sz="4" w:space="0"/>
              <w:left w:val="single" w:color="000000" w:sz="4" w:space="0"/>
              <w:bottom w:val="single" w:color="000000" w:sz="4" w:space="0"/>
            </w:tcBorders>
            <w:shd w:val="clear" w:color="auto" w:fill="FFFFFF"/>
          </w:tcPr>
          <w:p>
            <w:pPr>
              <w:pStyle w:val="3"/>
            </w:pPr>
            <w:r>
              <w:rPr>
                <w:rFonts w:hint="eastAsia"/>
              </w:rPr>
              <w:t>Python 3.11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pPr>
            <w:r>
              <w:rPr>
                <w:rFonts w:hint="eastAsia"/>
              </w:rPr>
              <w:t>数据库</w:t>
            </w:r>
          </w:p>
        </w:tc>
        <w:tc>
          <w:tcPr>
            <w:tcW w:w="4620" w:type="dxa"/>
            <w:tcBorders>
              <w:top w:val="single" w:color="000000" w:sz="4" w:space="0"/>
              <w:left w:val="single" w:color="000000" w:sz="4" w:space="0"/>
              <w:bottom w:val="single" w:color="000000" w:sz="4" w:space="0"/>
            </w:tcBorders>
            <w:shd w:val="clear" w:color="auto" w:fill="FFFFFF"/>
          </w:tcPr>
          <w:p>
            <w:pPr>
              <w:pStyle w:val="3"/>
            </w:pPr>
            <w:r>
              <w:rPr>
                <w:rFonts w:hint="eastAsia"/>
              </w:rPr>
              <w:t>SQLite 3.35+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pPr>
            <w:r>
              <w:rPr>
                <w:rFonts w:hint="eastAsia"/>
              </w:rPr>
              <w:t>开发工具</w:t>
            </w:r>
          </w:p>
        </w:tc>
        <w:tc>
          <w:tcPr>
            <w:tcW w:w="4620" w:type="dxa"/>
            <w:tcBorders>
              <w:top w:val="single" w:color="000000" w:sz="4" w:space="0"/>
              <w:left w:val="single" w:color="000000" w:sz="4" w:space="0"/>
              <w:bottom w:val="single" w:color="000000" w:sz="4" w:space="0"/>
            </w:tcBorders>
            <w:shd w:val="clear" w:color="auto" w:fill="FFFFFF"/>
          </w:tcPr>
          <w:p>
            <w:pPr>
              <w:pStyle w:val="3"/>
            </w:pPr>
            <w:r>
              <w:rPr>
                <w:rFonts w:hint="eastAsia"/>
              </w:rPr>
              <w:t>Pycharm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3"/>
            </w:pPr>
            <w:r>
              <w:rPr>
                <w:rFonts w:hint="eastAsia"/>
              </w:rPr>
              <w:t>应用框架</w:t>
            </w:r>
          </w:p>
        </w:tc>
        <w:tc>
          <w:tcPr>
            <w:tcW w:w="4620" w:type="dxa"/>
            <w:tcBorders>
              <w:top w:val="single" w:color="000000" w:sz="4" w:space="0"/>
              <w:left w:val="single" w:color="000000" w:sz="4" w:space="0"/>
              <w:bottom w:val="single" w:color="000000" w:sz="4" w:space="0"/>
            </w:tcBorders>
            <w:shd w:val="clear" w:color="auto" w:fill="FFFFFF"/>
          </w:tcPr>
          <w:p>
            <w:pPr>
              <w:pStyle w:val="3"/>
            </w:pPr>
            <w:r>
              <w:rPr>
                <w:rFonts w:hint="eastAsia"/>
              </w:rPr>
              <w:t>Django</w:t>
            </w:r>
          </w:p>
        </w:tc>
      </w:tr>
    </w:tbl>
    <w:p>
      <w:pPr>
        <w:pStyle w:val="3"/>
      </w:pPr>
    </w:p>
    <w:p>
      <w:pPr>
        <w:pStyle w:val="4"/>
      </w:pPr>
      <w:bookmarkStart w:id="76" w:name="_Toc195397048"/>
      <w:r>
        <w:rPr>
          <w:rFonts w:hint="eastAsia"/>
        </w:rPr>
        <w:t>测试方法</w:t>
      </w:r>
      <w:bookmarkEnd w:id="76"/>
    </w:p>
    <w:p>
      <w:pPr>
        <w:pStyle w:val="5"/>
      </w:pPr>
      <w:bookmarkStart w:id="77" w:name="_Toc195397049"/>
      <w:r>
        <w:rPr>
          <w:rFonts w:hint="eastAsia"/>
        </w:rPr>
        <w:t>功能测试</w:t>
      </w:r>
      <w:bookmarkEnd w:id="77"/>
    </w:p>
    <w:p>
      <w:pPr>
        <w:pStyle w:val="3"/>
      </w:pPr>
      <w:r>
        <w:rPr>
          <w:rFonts w:hint="eastAsia"/>
        </w:rPr>
        <w:t>功能测试用于验证系统各模块的预期功能实现。用户认证模块测试涵盖注册、登录及密码重置等流程，测试结果表明各项操作均能顺利完成，通过率100%。扫描功能在多种网络环境与目标主机配置下完成测试，端口扫描和漏洞检测功能通过率98%，仅在特定极端条件下出现短暂延迟现象。数据操作测试验证了数据库增删改查等基础功能，数据一致性与完整性均符合预期，测试通过率100%。</w:t>
      </w:r>
    </w:p>
    <w:p>
      <w:pPr>
        <w:pStyle w:val="5"/>
      </w:pPr>
      <w:bookmarkStart w:id="78" w:name="_Toc195397050"/>
      <w:r>
        <w:rPr>
          <w:rFonts w:hint="eastAsia"/>
        </w:rPr>
        <w:t>性能测试</w:t>
      </w:r>
      <w:bookmarkEnd w:id="78"/>
    </w:p>
    <w:p>
      <w:pPr>
        <w:pStyle w:val="3"/>
      </w:pPr>
      <w:r>
        <w:rPr>
          <w:rFonts w:hint="eastAsia"/>
        </w:rPr>
        <w:t>在并发用户测试中，系统在模拟超过100个用户同时访问时，能够保持稳定运行，未出现崩溃或响应延迟。在测试中，系统平均响应延迟低于1秒，符合常规场景需求。在高并发场景下，CPU占用率低于30%，内存使用量不超过1GB。性能测试结果如图6-1所示。</w:t>
      </w:r>
    </w:p>
    <w:p>
      <w:pPr>
        <w:pStyle w:val="120"/>
        <w:keepNext/>
      </w:pPr>
      <w:r>
        <w:drawing>
          <wp:inline distT="0" distB="0" distL="0" distR="0">
            <wp:extent cx="4473575" cy="2542540"/>
            <wp:effectExtent l="0" t="0" r="3175" b="0"/>
            <wp:docPr id="1988054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54407" name="图片 1"/>
                    <pic:cNvPicPr>
                      <a:picLocks noChangeAspect="1"/>
                    </pic:cNvPicPr>
                  </pic:nvPicPr>
                  <pic:blipFill>
                    <a:blip r:embed="rId22"/>
                    <a:stretch>
                      <a:fillRect/>
                    </a:stretch>
                  </pic:blipFill>
                  <pic:spPr>
                    <a:xfrm>
                      <a:off x="0" y="0"/>
                      <a:ext cx="4481248" cy="2547444"/>
                    </a:xfrm>
                    <a:prstGeom prst="rect">
                      <a:avLst/>
                    </a:prstGeom>
                  </pic:spPr>
                </pic:pic>
              </a:graphicData>
            </a:graphic>
          </wp:inline>
        </w:drawing>
      </w:r>
    </w:p>
    <w:p>
      <w:pPr>
        <w:pStyle w:val="9"/>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rPr>
          <w:rFonts w:hint="eastAsia"/>
        </w:rP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性能测试结果展示</w:t>
      </w:r>
    </w:p>
    <w:p>
      <w:pPr>
        <w:pStyle w:val="5"/>
      </w:pPr>
      <w:bookmarkStart w:id="79" w:name="_Toc195397051"/>
      <w:r>
        <w:rPr>
          <w:rFonts w:hint="eastAsia"/>
        </w:rPr>
        <w:t>安全测试</w:t>
      </w:r>
      <w:bookmarkEnd w:id="79"/>
    </w:p>
    <w:p>
      <w:pPr>
        <w:pStyle w:val="3"/>
      </w:pPr>
      <w:r>
        <w:rPr>
          <w:rFonts w:hint="eastAsia"/>
        </w:rPr>
        <w:t>安全测试主要包括系统中的认证安全和数据安全。认证安全测试验证了基于JWT的认证机制有效性，未发现身份验证漏洞。在测试系统的权限控制时，通过测试RBAC中每个角色的权限功能点，并未测试出越权访问的漏洞，并且当用户携带不正确的token时，系统将以401 Unauthorized的形式报错，避免敏感请求，安全测试验证结果如图6-2所示。数据安全测试中确认了加密传输与存储机制有效，测试期间未发生数据泄露事件，通过模拟Web攻击，系统成功防御了SQL注入和XSS攻击等常见攻击类型。</w:t>
      </w:r>
    </w:p>
    <w:p>
      <w:pPr>
        <w:pStyle w:val="120"/>
        <w:keepNext/>
      </w:pPr>
      <w:r>
        <w:drawing>
          <wp:inline distT="0" distB="0" distL="0" distR="0">
            <wp:extent cx="4140200" cy="584200"/>
            <wp:effectExtent l="0" t="0" r="0" b="6350"/>
            <wp:docPr id="1600052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52750" name="图片 1"/>
                    <pic:cNvPicPr>
                      <a:picLocks noChangeAspect="1"/>
                    </pic:cNvPicPr>
                  </pic:nvPicPr>
                  <pic:blipFill>
                    <a:blip r:embed="rId23"/>
                    <a:stretch>
                      <a:fillRect/>
                    </a:stretch>
                  </pic:blipFill>
                  <pic:spPr>
                    <a:xfrm>
                      <a:off x="0" y="0"/>
                      <a:ext cx="4140413" cy="584230"/>
                    </a:xfrm>
                    <a:prstGeom prst="rect">
                      <a:avLst/>
                    </a:prstGeom>
                  </pic:spPr>
                </pic:pic>
              </a:graphicData>
            </a:graphic>
          </wp:inline>
        </w:drawing>
      </w:r>
    </w:p>
    <w:p>
      <w:pPr>
        <w:pStyle w:val="9"/>
      </w:pPr>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rPr>
          <w:rFonts w:hint="eastAsia"/>
        </w:rP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 xml:space="preserve"> 安全测试验证</w:t>
      </w:r>
    </w:p>
    <w:p>
      <w:pPr>
        <w:pStyle w:val="4"/>
      </w:pPr>
      <w:bookmarkStart w:id="80" w:name="_Toc195397052"/>
      <w:r>
        <w:rPr>
          <w:rFonts w:hint="eastAsia"/>
        </w:rPr>
        <w:t>改进方案</w:t>
      </w:r>
      <w:bookmarkEnd w:id="80"/>
    </w:p>
    <w:p>
      <w:pPr>
        <w:pStyle w:val="3"/>
      </w:pPr>
      <w:r>
        <w:rPr>
          <w:rFonts w:hint="eastAsia"/>
        </w:rPr>
        <w:t>在提升系统性能方面，可考虑引入缓存机制减少重复计算，在增删查改中，可以优化数据库查询语句提高检索效率，前后端交互中，可以通过改进的异步处理，增强任务的并发执行能力。功能方面可考虑扩展漏洞检测规则库，增加自定义扫描策略配置功能，还可以补充API接口文档以支持第三方集成。安全方面可进一步强化密码复杂度策略，增加安全操作审计功能，还可以完善日志系统以提升故障排查效率等。</w:t>
      </w:r>
    </w:p>
    <w:p>
      <w:pPr>
        <w:pStyle w:val="4"/>
      </w:pPr>
      <w:bookmarkStart w:id="81" w:name="_Toc195397053"/>
      <w:r>
        <w:rPr>
          <w:rFonts w:hint="eastAsia"/>
        </w:rPr>
        <w:t>本章小结</w:t>
      </w:r>
      <w:bookmarkEnd w:id="81"/>
    </w:p>
    <w:p>
      <w:pPr>
        <w:pStyle w:val="3"/>
      </w:pPr>
      <w:r>
        <w:rPr>
          <w:rFonts w:hint="eastAsia"/>
        </w:rPr>
        <w:t>本章通过详细的测试过程和结果分析，验证了系统的功能、性能和安全特性，并提出了相应的改进方案。</w:t>
      </w:r>
    </w:p>
    <w:p>
      <w:pPr>
        <w:widowControl/>
        <w:jc w:val="left"/>
        <w:rPr>
          <w:rFonts w:ascii="宋体"/>
          <w:kern w:val="0"/>
          <w:sz w:val="24"/>
        </w:rPr>
      </w:pPr>
      <w:r>
        <w:br w:type="page"/>
      </w:r>
    </w:p>
    <w:p>
      <w:pPr>
        <w:pStyle w:val="69"/>
        <w:spacing w:before="240" w:after="240" w:afterLines="100"/>
        <w:jc w:val="center"/>
      </w:pPr>
      <w:bookmarkStart w:id="82" w:name="_Toc195397054"/>
      <w:bookmarkStart w:id="83" w:name="_Toc416962061"/>
      <w:r>
        <w:rPr>
          <w:rFonts w:hint="eastAsia"/>
        </w:rPr>
        <w:t>结束语</w:t>
      </w:r>
      <w:bookmarkEnd w:id="82"/>
      <w:bookmarkEnd w:id="83"/>
    </w:p>
    <w:p>
      <w:pPr>
        <w:pStyle w:val="70"/>
      </w:pPr>
      <w:r>
        <w:rPr>
          <w:rFonts w:hint="eastAsia"/>
        </w:rPr>
        <w:t>随着网络安全问题的日益严峻，漏洞扫描成为了保护网络安全的重要手段。本文设计并实现了一个基于Python和Django的漏洞扫描系统，旨在帮助用户自动化地检测网络应用中的安全隐患。系统支持常见漏洞扫描，如SQL注入和XSS攻击等网络攻击。</w:t>
      </w:r>
    </w:p>
    <w:p>
      <w:pPr>
        <w:pStyle w:val="70"/>
      </w:pPr>
      <w:r>
        <w:rPr>
          <w:rFonts w:hint="eastAsia"/>
        </w:rPr>
        <w:t>通过测试，系统表现出了较高的准确性和可靠性，能够为用户提供有效的安全防护建议。虽然目前系统功能已具备一定实用性，但随着网络安全威胁的不断变化，未来仍有许多提升空间，例如提升扫描效率和增加新型漏洞的识别能力。</w:t>
      </w:r>
    </w:p>
    <w:p>
      <w:pPr>
        <w:pStyle w:val="70"/>
      </w:pPr>
      <w:r>
        <w:rPr>
          <w:rFonts w:hint="eastAsia"/>
        </w:rPr>
        <w:t>总体而言，本系统为网络安全防护提供了一种便捷的工具，希望能为相关领域的研究和实践贡献力量。</w:t>
      </w:r>
    </w:p>
    <w:p>
      <w:pPr>
        <w:pStyle w:val="65"/>
        <w:spacing w:before="240" w:after="240" w:afterLines="100"/>
        <w:jc w:val="center"/>
      </w:pPr>
      <w:bookmarkStart w:id="84" w:name="_Toc195397055"/>
      <w:bookmarkStart w:id="85" w:name="_Toc416962062"/>
      <w:r>
        <w:rPr>
          <w:rFonts w:hint="eastAsia"/>
        </w:rPr>
        <w:t>参考文献</w:t>
      </w:r>
      <w:bookmarkEnd w:id="84"/>
      <w:bookmarkEnd w:id="85"/>
      <w:bookmarkStart w:id="86" w:name="_Ref316152046"/>
    </w:p>
    <w:p>
      <w:pPr>
        <w:pStyle w:val="66"/>
        <w:jc w:val="both"/>
        <w:rPr>
          <w:rFonts w:ascii="Times New Roman"/>
        </w:rPr>
      </w:pPr>
      <w:bookmarkStart w:id="87" w:name="_Ref195395929"/>
      <w:r>
        <w:rPr>
          <w:rFonts w:ascii="Times New Roman"/>
        </w:rPr>
        <w:t xml:space="preserve">OWASP. (2021). "OWASP Top Ten 2021." Retrieved from </w:t>
      </w:r>
      <w:bookmarkEnd w:id="87"/>
      <w:bookmarkStart w:id="88" w:name="_Ref195395983"/>
      <w:r>
        <w:rPr>
          <w:rFonts w:hint="eastAsia" w:ascii="Times New Roman"/>
        </w:rPr>
        <w:t>https://owasp.org/www-project-top-ten/</w:t>
      </w:r>
    </w:p>
    <w:p>
      <w:pPr>
        <w:pStyle w:val="66"/>
        <w:jc w:val="both"/>
        <w:rPr>
          <w:rFonts w:ascii="Times New Roman"/>
        </w:rPr>
      </w:pPr>
      <w:r>
        <w:rPr>
          <w:rFonts w:ascii="Times New Roman"/>
        </w:rPr>
        <w:t>Sommestad, T., Hallberg, J., &amp; Lundholm, K. (2018). "Machine learning for automated security testing: A systematic mapping study." Computers &amp; Security, 75, 167-185.</w:t>
      </w:r>
      <w:bookmarkEnd w:id="88"/>
    </w:p>
    <w:p>
      <w:pPr>
        <w:pStyle w:val="66"/>
        <w:jc w:val="both"/>
        <w:rPr>
          <w:rFonts w:ascii="Times New Roman"/>
        </w:rPr>
      </w:pPr>
      <w:bookmarkStart w:id="89" w:name="_Ref195396031"/>
      <w:r>
        <w:rPr>
          <w:rFonts w:hint="eastAsia" w:ascii="Times New Roman"/>
        </w:rPr>
        <w:t>Zhang, Y., Li, Z., &amp; Wang, L. (2020). "A deep learning-based approach for web vulnerability detection." IEEE Access, 8, 96454-96465.</w:t>
      </w:r>
      <w:bookmarkEnd w:id="89"/>
    </w:p>
    <w:p>
      <w:pPr>
        <w:pStyle w:val="66"/>
        <w:jc w:val="both"/>
        <w:rPr>
          <w:rFonts w:ascii="Times New Roman"/>
        </w:rPr>
      </w:pPr>
      <w:bookmarkStart w:id="90" w:name="_Ref195396037"/>
      <w:r>
        <w:rPr>
          <w:rFonts w:hint="eastAsia" w:ascii="Times New Roman"/>
        </w:rPr>
        <w:t xml:space="preserve">中华人民共和国全国人民代表大会常务委员会. (2016). "中华人民共和国网络安全法." Retrieved from </w:t>
      </w:r>
      <w:bookmarkEnd w:id="90"/>
      <w:r>
        <w:rPr>
          <w:rFonts w:hint="eastAsia" w:ascii="Times New Roman"/>
        </w:rPr>
        <w:t>http://www.npc.gov.cn/npc/c30834/201611/2eaf2cfe48f74d8a9b1f55b7f608bf65.shtml</w:t>
      </w:r>
    </w:p>
    <w:p>
      <w:pPr>
        <w:pStyle w:val="66"/>
        <w:jc w:val="both"/>
        <w:rPr>
          <w:rFonts w:ascii="Times New Roman"/>
        </w:rPr>
      </w:pPr>
      <w:bookmarkStart w:id="91" w:name="_Ref195396047"/>
      <w:r>
        <w:rPr>
          <w:rFonts w:ascii="Times New Roman"/>
        </w:rPr>
        <w:t>Alrawais, A., Alhothaily, A., Hu, C., &amp; Cheng, X. (2017). "Fog computing for the internet of things: Security and privacy issues." IEEE Internet Computing, 21(2), 34-42.</w:t>
      </w:r>
      <w:bookmarkEnd w:id="91"/>
    </w:p>
    <w:p>
      <w:pPr>
        <w:pStyle w:val="66"/>
        <w:jc w:val="both"/>
        <w:rPr>
          <w:rFonts w:ascii="Times New Roman"/>
        </w:rPr>
      </w:pPr>
      <w:bookmarkStart w:id="92" w:name="_Ref195396201"/>
      <w:r>
        <w:rPr>
          <w:rFonts w:ascii="Times New Roman"/>
        </w:rPr>
        <w:t>Stuttard, D., &amp; Pinto, M. (2007). The Web Application Hacker's Handbook: Finding and Exploiting Security Flaws. Wiley Publishing.</w:t>
      </w:r>
      <w:bookmarkEnd w:id="92"/>
    </w:p>
    <w:p>
      <w:pPr>
        <w:pStyle w:val="66"/>
        <w:jc w:val="both"/>
        <w:rPr>
          <w:rFonts w:ascii="Times New Roman"/>
        </w:rPr>
      </w:pPr>
      <w:bookmarkStart w:id="93" w:name="_Ref195396207"/>
      <w:r>
        <w:rPr>
          <w:rFonts w:ascii="Times New Roman"/>
        </w:rPr>
        <w:t>Scambray, J., McClure, S., &amp; Kurtz, G. (2001). Hacking Exposed: Network Security Secrets &amp; Solutions. Osborne/McGraw-Hill.</w:t>
      </w:r>
      <w:bookmarkEnd w:id="93"/>
    </w:p>
    <w:p>
      <w:pPr>
        <w:pStyle w:val="66"/>
        <w:jc w:val="both"/>
        <w:rPr>
          <w:rFonts w:ascii="Times New Roman"/>
        </w:rPr>
      </w:pPr>
      <w:bookmarkStart w:id="94" w:name="_Ref195396214"/>
      <w:r>
        <w:rPr>
          <w:rFonts w:ascii="Times New Roman"/>
        </w:rPr>
        <w:t>Grossman, Jeremiah, et al. "Cross Site Scripting Exploits and Defense." Syngress, 2007.</w:t>
      </w:r>
      <w:bookmarkEnd w:id="94"/>
    </w:p>
    <w:p>
      <w:pPr>
        <w:pStyle w:val="66"/>
        <w:jc w:val="both"/>
        <w:rPr>
          <w:rFonts w:ascii="Times New Roman"/>
        </w:rPr>
      </w:pPr>
      <w:bookmarkStart w:id="95" w:name="_Ref195396222"/>
      <w:r>
        <w:rPr>
          <w:rFonts w:ascii="Times New Roman"/>
        </w:rPr>
        <w:t>Stuttard, Dafydd, and Marcus Pinto. "The Web Application Hacker's Handbook: Finding and Exploiting Security Flaws." Wiley, 2007.</w:t>
      </w:r>
      <w:bookmarkEnd w:id="95"/>
    </w:p>
    <w:p>
      <w:pPr>
        <w:pStyle w:val="66"/>
        <w:jc w:val="both"/>
        <w:rPr>
          <w:rFonts w:ascii="Times New Roman"/>
        </w:rPr>
      </w:pPr>
      <w:bookmarkStart w:id="96" w:name="_Ref195396231"/>
      <w:r>
        <w:rPr>
          <w:rFonts w:ascii="Times New Roman"/>
        </w:rPr>
        <w:t>Barth, Adam, et al. "Robust Defenses for Cross-Site Request Forgery." Proceedings of the 15th ACM conference on Computer and communications security. ACM, 2008.</w:t>
      </w:r>
      <w:bookmarkEnd w:id="96"/>
    </w:p>
    <w:p>
      <w:pPr>
        <w:pStyle w:val="66"/>
        <w:jc w:val="both"/>
        <w:rPr>
          <w:rFonts w:ascii="Times New Roman"/>
        </w:rPr>
      </w:pPr>
      <w:bookmarkStart w:id="97" w:name="_Ref195396237"/>
      <w:r>
        <w:rPr>
          <w:rFonts w:ascii="Times New Roman"/>
        </w:rPr>
        <w:t>Scambray, Joel, Stuart McClure, and George Kurtz. "Hacking Exposed Web Applications." McGraw-Hill Education, 2009.</w:t>
      </w:r>
      <w:bookmarkEnd w:id="97"/>
    </w:p>
    <w:p>
      <w:pPr>
        <w:pStyle w:val="66"/>
        <w:jc w:val="both"/>
        <w:rPr>
          <w:rFonts w:ascii="Times New Roman"/>
        </w:rPr>
      </w:pPr>
      <w:bookmarkStart w:id="98" w:name="_Ref195396244"/>
      <w:r>
        <w:rPr>
          <w:rFonts w:ascii="Times New Roman"/>
        </w:rPr>
        <w:t>Viega, John, and Matt Messier. "Secure Programming Cookbook for C and C++: Recipes for Cryptography, Authentication, Input Validation &amp; More." O'Reilly Media, Inc., 2003.</w:t>
      </w:r>
      <w:bookmarkEnd w:id="98"/>
    </w:p>
    <w:p>
      <w:pPr>
        <w:pStyle w:val="66"/>
        <w:jc w:val="both"/>
        <w:rPr>
          <w:rFonts w:ascii="Times New Roman"/>
        </w:rPr>
      </w:pPr>
      <w:bookmarkStart w:id="99" w:name="_Ref195396522"/>
      <w:r>
        <w:rPr>
          <w:rFonts w:ascii="Times New Roman"/>
        </w:rPr>
        <w:t>Shema, Mike. "Reverse Engineering Hostile Code." Black Hat USA, 2004.</w:t>
      </w:r>
      <w:bookmarkEnd w:id="99"/>
    </w:p>
    <w:p>
      <w:pPr>
        <w:pStyle w:val="66"/>
        <w:jc w:val="both"/>
        <w:rPr>
          <w:rFonts w:ascii="Times New Roman"/>
        </w:rPr>
      </w:pPr>
      <w:bookmarkStart w:id="100" w:name="_Ref195396527"/>
      <w:r>
        <w:rPr>
          <w:rFonts w:ascii="Times New Roman"/>
        </w:rPr>
        <w:t>Barth, Adam, et al. "Robust Defenses for Cross-Site Request Forgery." Proceedings of the 15th ACM conference on Computer and communications security. ACM, 2008.</w:t>
      </w:r>
      <w:bookmarkEnd w:id="100"/>
    </w:p>
    <w:p>
      <w:pPr>
        <w:pStyle w:val="66"/>
        <w:jc w:val="both"/>
        <w:rPr>
          <w:rFonts w:ascii="Times New Roman"/>
        </w:rPr>
      </w:pPr>
      <w:bookmarkStart w:id="101" w:name="_Ref195396531"/>
      <w:r>
        <w:rPr>
          <w:rFonts w:ascii="Times New Roman"/>
        </w:rPr>
        <w:t>Viega, John, and Matt Messier. "Secure Programming Cookbook for C and C++: Recipes for Cryptography, Authentication, Input Validation &amp; More." O'Reilly Media, Inc., 2003.</w:t>
      </w:r>
      <w:bookmarkEnd w:id="101"/>
    </w:p>
    <w:p>
      <w:pPr>
        <w:pStyle w:val="66"/>
        <w:jc w:val="both"/>
        <w:rPr>
          <w:rFonts w:ascii="Times New Roman"/>
        </w:rPr>
      </w:pPr>
      <w:bookmarkStart w:id="102" w:name="_Ref195396539"/>
      <w:r>
        <w:rPr>
          <w:rFonts w:ascii="Times New Roman"/>
        </w:rPr>
        <w:t>Stamp, M. (2006). Information Security: Principles and Practice. John Wiley &amp; Sons.</w:t>
      </w:r>
      <w:bookmarkEnd w:id="102"/>
    </w:p>
    <w:p>
      <w:pPr>
        <w:pStyle w:val="66"/>
        <w:jc w:val="both"/>
        <w:rPr>
          <w:rFonts w:ascii="Times New Roman"/>
        </w:rPr>
      </w:pPr>
      <w:bookmarkStart w:id="103" w:name="_Ref195396544"/>
      <w:r>
        <w:rPr>
          <w:rFonts w:ascii="Times New Roman"/>
        </w:rPr>
        <w:t>Hadnagy, C., &amp; Fincher, M. (2018). Phishing Dark Waters: The Offensive and Defensive Sides of Malicious Emails. John Wiley &amp; Sons.</w:t>
      </w:r>
      <w:bookmarkEnd w:id="103"/>
    </w:p>
    <w:p>
      <w:pPr>
        <w:pStyle w:val="66"/>
        <w:jc w:val="both"/>
        <w:rPr>
          <w:rFonts w:ascii="Times New Roman"/>
        </w:rPr>
      </w:pPr>
      <w:bookmarkStart w:id="104" w:name="_Ref195396557"/>
      <w:r>
        <w:rPr>
          <w:rFonts w:ascii="Times New Roman"/>
        </w:rPr>
        <w:t>Oppliger, R. (2011). SSL and TLS: Theory and Practice. Artech House.</w:t>
      </w:r>
      <w:bookmarkEnd w:id="104"/>
    </w:p>
    <w:p>
      <w:pPr>
        <w:pStyle w:val="66"/>
        <w:jc w:val="both"/>
        <w:rPr>
          <w:rFonts w:ascii="Times New Roman"/>
        </w:rPr>
      </w:pPr>
      <w:bookmarkStart w:id="105" w:name="_Ref195396563"/>
      <w:r>
        <w:rPr>
          <w:rFonts w:ascii="Times New Roman"/>
        </w:rPr>
        <w:t>Kizza, J. M. (2017). Guide to Computer Network Security. Springer.</w:t>
      </w:r>
      <w:bookmarkEnd w:id="105"/>
    </w:p>
    <w:p>
      <w:pPr>
        <w:pStyle w:val="66"/>
        <w:jc w:val="both"/>
        <w:rPr>
          <w:rFonts w:ascii="Times New Roman"/>
        </w:rPr>
      </w:pPr>
      <w:bookmarkStart w:id="106" w:name="_Ref195396569"/>
      <w:r>
        <w:rPr>
          <w:rFonts w:ascii="Times New Roman"/>
        </w:rPr>
        <w:t>Szor, P. (2005). The Art of Computer Virus Research and Defense. Addison-Wesley Professional.</w:t>
      </w:r>
      <w:bookmarkEnd w:id="106"/>
    </w:p>
    <w:p>
      <w:pPr>
        <w:pStyle w:val="66"/>
        <w:jc w:val="both"/>
        <w:rPr>
          <w:rFonts w:ascii="Times New Roman"/>
        </w:rPr>
      </w:pPr>
      <w:bookmarkStart w:id="107" w:name="_Ref195396576"/>
      <w:r>
        <w:rPr>
          <w:rFonts w:ascii="Times New Roman"/>
        </w:rPr>
        <w:t>OWASP. (2021). "About OWASP". [Online]. Available: https://owasp.org/about/</w:t>
      </w:r>
      <w:bookmarkEnd w:id="107"/>
    </w:p>
    <w:p>
      <w:pPr>
        <w:pStyle w:val="66"/>
        <w:jc w:val="both"/>
        <w:rPr>
          <w:rFonts w:ascii="Times New Roman"/>
        </w:rPr>
      </w:pPr>
      <w:bookmarkStart w:id="108" w:name="_Ref195396581"/>
      <w:r>
        <w:rPr>
          <w:rFonts w:ascii="Times New Roman"/>
        </w:rPr>
        <w:t>Shostack, A. (2014). "The Threats to Our Products." In: Threat Modeling: Designing for Security. Wiley Publishing.</w:t>
      </w:r>
      <w:bookmarkEnd w:id="108"/>
    </w:p>
    <w:p>
      <w:pPr>
        <w:pStyle w:val="66"/>
        <w:jc w:val="both"/>
        <w:rPr>
          <w:rFonts w:ascii="Times New Roman"/>
        </w:rPr>
      </w:pPr>
      <w:bookmarkStart w:id="109" w:name="_Ref195396589"/>
      <w:r>
        <w:rPr>
          <w:rFonts w:ascii="Times New Roman"/>
        </w:rPr>
        <w:t>Holovaty, A., &amp; Kaplan-Moss, J. (2009). The Definitive Guide to Django: Web Development Done Right. Apress.</w:t>
      </w:r>
      <w:bookmarkEnd w:id="109"/>
    </w:p>
    <w:p>
      <w:pPr>
        <w:pStyle w:val="66"/>
        <w:jc w:val="both"/>
        <w:rPr>
          <w:rFonts w:ascii="Times New Roman"/>
        </w:rPr>
      </w:pPr>
      <w:bookmarkStart w:id="110" w:name="_Ref195396593"/>
      <w:r>
        <w:rPr>
          <w:rFonts w:ascii="Times New Roman"/>
        </w:rPr>
        <w:t>Bidelman, P. (2015). "Building a React App from Scratch." Learning React. O'Reilly Media.</w:t>
      </w:r>
      <w:bookmarkEnd w:id="110"/>
    </w:p>
    <w:p>
      <w:pPr>
        <w:pStyle w:val="66"/>
        <w:jc w:val="both"/>
        <w:rPr>
          <w:rFonts w:ascii="Times New Roman"/>
        </w:rPr>
      </w:pPr>
      <w:bookmarkStart w:id="111" w:name="_Ref195396601"/>
      <w:r>
        <w:rPr>
          <w:rFonts w:ascii="Times New Roman"/>
        </w:rPr>
        <w:t>Lyon, G. (2009). "Nmap Network Scanning: The Official Nmap Project Guide to Network Discovery and Security Scanning." Insecure.Com LLC.</w:t>
      </w:r>
      <w:bookmarkEnd w:id="111"/>
    </w:p>
    <w:p>
      <w:pPr>
        <w:pStyle w:val="66"/>
        <w:jc w:val="both"/>
        <w:rPr>
          <w:rFonts w:ascii="Times New Roman"/>
        </w:rPr>
      </w:pPr>
      <w:bookmarkStart w:id="112" w:name="_Ref195396607"/>
      <w:r>
        <w:rPr>
          <w:rFonts w:ascii="Times New Roman"/>
        </w:rPr>
        <w:t>Hipp, D. R., Kennedy, D., &amp; Mistachkin, J. (2019). "The Architecture of SQLite." In SQLite Database System: Design and Implementation. Apress.</w:t>
      </w:r>
      <w:bookmarkEnd w:id="112"/>
    </w:p>
    <w:bookmarkEnd w:id="86"/>
    <w:p>
      <w:pPr>
        <w:pStyle w:val="68"/>
        <w:ind w:firstLine="420"/>
        <w:rPr>
          <w:rFonts w:ascii="Times New Roman"/>
        </w:rPr>
        <w:sectPr>
          <w:footerReference r:id="rId12" w:type="default"/>
          <w:footnotePr>
            <w:numFmt w:val="decimalEnclosedCircleChinese"/>
            <w:numRestart w:val="eachPage"/>
          </w:footnotePr>
          <w:pgSz w:w="11906" w:h="16838"/>
          <w:pgMar w:top="1985" w:right="1418" w:bottom="1418" w:left="1418" w:header="1418" w:footer="1134" w:gutter="0"/>
          <w:pgNumType w:start="1" w:chapSep="emDash"/>
          <w:cols w:space="425" w:num="1"/>
          <w:formProt w:val="0"/>
          <w:docGrid w:linePitch="312" w:charSpace="0"/>
        </w:sectPr>
      </w:pPr>
    </w:p>
    <w:p>
      <w:pPr>
        <w:pStyle w:val="71"/>
        <w:spacing w:before="240" w:after="360"/>
      </w:pPr>
      <w:r>
        <w:rPr>
          <w:rFonts w:hint="eastAsia"/>
        </w:rPr>
        <w:t>致谢</w:t>
      </w:r>
    </w:p>
    <w:p>
      <w:pPr>
        <w:pStyle w:val="70"/>
      </w:pPr>
      <w:r>
        <w:rPr>
          <w:rFonts w:hint="eastAsia"/>
        </w:rPr>
        <w:t>四年的大学生活即将画上句号，回顾这段时光，充满了挑战、努力与成长。在这段学习旅程中，我不仅积累了宝贵的知识与经验，更学会了如何面对挑战、解决问题，并不断超越自我。</w:t>
      </w:r>
    </w:p>
    <w:p>
      <w:pPr>
        <w:pStyle w:val="70"/>
      </w:pPr>
      <w:r>
        <w:rPr>
          <w:rFonts w:hint="eastAsia"/>
        </w:rPr>
        <w:t>在本次毕业论文的研究中，我选择了基于Python和Django的漏洞扫描系统作为课题，并在此过程中深入探讨了网络安全的重要性。论文的完成不仅是对我所学知识的一次总结，更是我在专业领域不断探索的成果。</w:t>
      </w:r>
    </w:p>
    <w:p>
      <w:pPr>
        <w:pStyle w:val="70"/>
      </w:pPr>
      <w:r>
        <w:rPr>
          <w:rFonts w:hint="eastAsia"/>
        </w:rPr>
        <w:t>在此，我要特别感谢我的指导老师邱罡老师。邱老师在我整个研究过程中给予了我宝贵的指导与支持。每当遇到困惑与挑战时，邱老师总是耐心地提供建议，帮助我理清思路，改进研究方案。您的严谨学术态度和宽广的知识视野，不仅让我在学术上受益匪浅，更在做人做事上深受启发。感谢您无私的教导与耐心支持！</w:t>
      </w:r>
    </w:p>
    <w:p>
      <w:pPr>
        <w:pStyle w:val="70"/>
      </w:pPr>
      <w:r>
        <w:rPr>
          <w:rFonts w:hint="eastAsia"/>
        </w:rPr>
        <w:t>此外，我还要感谢我的家人、同学以及所有在我大学生活中给予帮助的人，正是你们的鼓励与陪伴，让我在这段旅程中充满动力。虽然我的学术研究之路暂时画上了句号，但这只是我人生新的起点。未来的路上，我将继续努力，勇敢面对新的挑战，追寻自己的梦想。</w:t>
      </w:r>
    </w:p>
    <w:p>
      <w:pPr>
        <w:pStyle w:val="70"/>
      </w:pPr>
      <w:r>
        <w:rPr>
          <w:rFonts w:hint="eastAsia"/>
        </w:rPr>
        <w:t>最后，衷心祝愿能够继续与所有曾经帮助和支持我的人共同成长，携手迎接更加美好的明天。</w:t>
      </w:r>
    </w:p>
    <w:p>
      <w:pPr>
        <w:pStyle w:val="71"/>
        <w:spacing w:before="240" w:after="360"/>
      </w:pPr>
    </w:p>
    <w:sectPr>
      <w:footnotePr>
        <w:numFmt w:val="decimalEnclosedCircleChinese"/>
        <w:numRestart w:val="eachPage"/>
      </w:footnotePr>
      <w:pgSz w:w="11906" w:h="16838"/>
      <w:pgMar w:top="1985" w:right="1418" w:bottom="1418" w:left="1418" w:header="1418" w:footer="1134" w:gutter="0"/>
      <w:pgNumType w:start="1" w:chapSep="emDash"/>
      <w:cols w:space="425" w:num="1"/>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Style w:val="57"/>
      </w:rPr>
      <w:fldChar w:fldCharType="begin"/>
    </w:r>
    <w:r>
      <w:rPr>
        <w:rStyle w:val="57"/>
      </w:rPr>
      <w:instrText xml:space="preserve"> PAGE </w:instrText>
    </w:r>
    <w:r>
      <w:rPr>
        <w:rStyle w:val="57"/>
      </w:rPr>
      <w:fldChar w:fldCharType="separate"/>
    </w:r>
    <w:r>
      <w:rPr>
        <w:rStyle w:val="57"/>
      </w:rPr>
      <w:t>26</w:t>
    </w:r>
    <w:r>
      <w:rPr>
        <w:rStyle w:val="57"/>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人力资源管理的趋势与创新</w:t>
    </w:r>
  </w:p>
  <w:p>
    <w:pPr>
      <w:pStyle w:val="15"/>
      <w:pBdr>
        <w:bottom w:val="none" w:color="auto" w:sz="0" w:space="0"/>
      </w:pBdr>
      <w:tabs>
        <w:tab w:val="left" w:pos="3135"/>
        <w:tab w:val="center" w:pos="4535"/>
      </w:tabs>
      <w:jc w:val="left"/>
      <w:rPr>
        <w:sz w:val="21"/>
        <w:szCs w:val="21"/>
      </w:rPr>
    </w:pPr>
    <w:r>
      <w:rPr>
        <w:sz w:val="21"/>
        <w:szCs w:val="21"/>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基于Python+Django的漏洞扫描系统的设计与实现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66BF0"/>
    <w:multiLevelType w:val="multilevel"/>
    <w:tmpl w:val="0A866BF0"/>
    <w:lvl w:ilvl="0" w:tentative="0">
      <w:start w:val="1"/>
      <w:numFmt w:val="none"/>
      <w:pStyle w:val="91"/>
      <w:lvlText w:val="%1Key words:"/>
      <w:lvlJc w:val="left"/>
      <w:pPr>
        <w:tabs>
          <w:tab w:val="left" w:pos="198"/>
        </w:tabs>
        <w:ind w:left="0" w:firstLine="200"/>
      </w:pPr>
      <w:rPr>
        <w:rFonts w:hint="eastAsia" w:eastAsia="黑体"/>
        <w:b/>
        <w:i w:val="0"/>
        <w:sz w:val="24"/>
      </w:rPr>
    </w:lvl>
    <w:lvl w:ilvl="1" w:tentative="0">
      <w:start w:val="1"/>
      <w:numFmt w:val="lowerLetter"/>
      <w:lvlText w:val="%2)"/>
      <w:lvlJc w:val="left"/>
      <w:pPr>
        <w:tabs>
          <w:tab w:val="left" w:pos="1040"/>
        </w:tabs>
        <w:ind w:left="1040" w:hanging="420"/>
      </w:pPr>
    </w:lvl>
    <w:lvl w:ilvl="2" w:tentative="0">
      <w:start w:val="1"/>
      <w:numFmt w:val="lowerRoman"/>
      <w:lvlText w:val="%3."/>
      <w:lvlJc w:val="right"/>
      <w:pPr>
        <w:tabs>
          <w:tab w:val="left" w:pos="1460"/>
        </w:tabs>
        <w:ind w:left="1460" w:hanging="420"/>
      </w:pPr>
    </w:lvl>
    <w:lvl w:ilvl="3" w:tentative="0">
      <w:start w:val="1"/>
      <w:numFmt w:val="decimal"/>
      <w:lvlText w:val="%4."/>
      <w:lvlJc w:val="left"/>
      <w:pPr>
        <w:tabs>
          <w:tab w:val="left" w:pos="1880"/>
        </w:tabs>
        <w:ind w:left="1880" w:hanging="420"/>
      </w:pPr>
    </w:lvl>
    <w:lvl w:ilvl="4" w:tentative="0">
      <w:start w:val="1"/>
      <w:numFmt w:val="lowerLetter"/>
      <w:lvlText w:val="%5)"/>
      <w:lvlJc w:val="left"/>
      <w:pPr>
        <w:tabs>
          <w:tab w:val="left" w:pos="2300"/>
        </w:tabs>
        <w:ind w:left="2300" w:hanging="420"/>
      </w:pPr>
    </w:lvl>
    <w:lvl w:ilvl="5" w:tentative="0">
      <w:start w:val="1"/>
      <w:numFmt w:val="lowerRoman"/>
      <w:lvlText w:val="%6."/>
      <w:lvlJc w:val="right"/>
      <w:pPr>
        <w:tabs>
          <w:tab w:val="left" w:pos="2720"/>
        </w:tabs>
        <w:ind w:left="2720" w:hanging="420"/>
      </w:pPr>
    </w:lvl>
    <w:lvl w:ilvl="6" w:tentative="0">
      <w:start w:val="1"/>
      <w:numFmt w:val="decimal"/>
      <w:lvlText w:val="%7."/>
      <w:lvlJc w:val="left"/>
      <w:pPr>
        <w:tabs>
          <w:tab w:val="left" w:pos="3140"/>
        </w:tabs>
        <w:ind w:left="3140" w:hanging="420"/>
      </w:pPr>
    </w:lvl>
    <w:lvl w:ilvl="7" w:tentative="0">
      <w:start w:val="1"/>
      <w:numFmt w:val="lowerLetter"/>
      <w:lvlText w:val="%8)"/>
      <w:lvlJc w:val="left"/>
      <w:pPr>
        <w:tabs>
          <w:tab w:val="left" w:pos="3560"/>
        </w:tabs>
        <w:ind w:left="3560" w:hanging="420"/>
      </w:pPr>
    </w:lvl>
    <w:lvl w:ilvl="8" w:tentative="0">
      <w:start w:val="1"/>
      <w:numFmt w:val="lowerRoman"/>
      <w:lvlText w:val="%9."/>
      <w:lvlJc w:val="right"/>
      <w:pPr>
        <w:tabs>
          <w:tab w:val="left" w:pos="3980"/>
        </w:tabs>
        <w:ind w:left="3980" w:hanging="420"/>
      </w:pPr>
    </w:lvl>
  </w:abstractNum>
  <w:abstractNum w:abstractNumId="1">
    <w:nsid w:val="235C3FD9"/>
    <w:multiLevelType w:val="multilevel"/>
    <w:tmpl w:val="235C3FD9"/>
    <w:lvl w:ilvl="0" w:tentative="0">
      <w:start w:val="1"/>
      <w:numFmt w:val="none"/>
      <w:pStyle w:val="98"/>
      <w:lvlText w:val="[关键词]"/>
      <w:lvlJc w:val="left"/>
      <w:pPr>
        <w:tabs>
          <w:tab w:val="left" w:pos="0"/>
        </w:tabs>
        <w:ind w:left="0" w:firstLine="0"/>
      </w:pPr>
      <w:rPr>
        <w:rFonts w:hint="eastAsia" w:ascii="黑体" w:eastAsia="黑体"/>
        <w:b w:val="0"/>
        <w:i w:val="0"/>
        <w:sz w:val="24"/>
      </w:rPr>
    </w:lvl>
    <w:lvl w:ilvl="1" w:tentative="0">
      <w:start w:val="1"/>
      <w:numFmt w:val="lowerLetter"/>
      <w:lvlText w:val="%2)"/>
      <w:lvlJc w:val="left"/>
      <w:pPr>
        <w:tabs>
          <w:tab w:val="left" w:pos="1040"/>
        </w:tabs>
        <w:ind w:left="1040" w:hanging="420"/>
      </w:pPr>
    </w:lvl>
    <w:lvl w:ilvl="2" w:tentative="0">
      <w:start w:val="1"/>
      <w:numFmt w:val="lowerRoman"/>
      <w:lvlText w:val="%3."/>
      <w:lvlJc w:val="right"/>
      <w:pPr>
        <w:tabs>
          <w:tab w:val="left" w:pos="1460"/>
        </w:tabs>
        <w:ind w:left="1460" w:hanging="420"/>
      </w:pPr>
    </w:lvl>
    <w:lvl w:ilvl="3" w:tentative="0">
      <w:start w:val="1"/>
      <w:numFmt w:val="decimal"/>
      <w:lvlText w:val="%4."/>
      <w:lvlJc w:val="left"/>
      <w:pPr>
        <w:tabs>
          <w:tab w:val="left" w:pos="1880"/>
        </w:tabs>
        <w:ind w:left="1880" w:hanging="420"/>
      </w:pPr>
    </w:lvl>
    <w:lvl w:ilvl="4" w:tentative="0">
      <w:start w:val="1"/>
      <w:numFmt w:val="lowerLetter"/>
      <w:lvlText w:val="%5)"/>
      <w:lvlJc w:val="left"/>
      <w:pPr>
        <w:tabs>
          <w:tab w:val="left" w:pos="2300"/>
        </w:tabs>
        <w:ind w:left="2300" w:hanging="420"/>
      </w:pPr>
    </w:lvl>
    <w:lvl w:ilvl="5" w:tentative="0">
      <w:start w:val="1"/>
      <w:numFmt w:val="lowerRoman"/>
      <w:lvlText w:val="%6."/>
      <w:lvlJc w:val="right"/>
      <w:pPr>
        <w:tabs>
          <w:tab w:val="left" w:pos="2720"/>
        </w:tabs>
        <w:ind w:left="2720" w:hanging="420"/>
      </w:pPr>
    </w:lvl>
    <w:lvl w:ilvl="6" w:tentative="0">
      <w:start w:val="1"/>
      <w:numFmt w:val="decimal"/>
      <w:lvlText w:val="%7."/>
      <w:lvlJc w:val="left"/>
      <w:pPr>
        <w:tabs>
          <w:tab w:val="left" w:pos="3140"/>
        </w:tabs>
        <w:ind w:left="3140" w:hanging="420"/>
      </w:pPr>
    </w:lvl>
    <w:lvl w:ilvl="7" w:tentative="0">
      <w:start w:val="1"/>
      <w:numFmt w:val="lowerLetter"/>
      <w:lvlText w:val="%8)"/>
      <w:lvlJc w:val="left"/>
      <w:pPr>
        <w:tabs>
          <w:tab w:val="left" w:pos="3560"/>
        </w:tabs>
        <w:ind w:left="3560" w:hanging="420"/>
      </w:pPr>
    </w:lvl>
    <w:lvl w:ilvl="8" w:tentative="0">
      <w:start w:val="1"/>
      <w:numFmt w:val="lowerRoman"/>
      <w:lvlText w:val="%9."/>
      <w:lvlJc w:val="right"/>
      <w:pPr>
        <w:tabs>
          <w:tab w:val="left" w:pos="3980"/>
        </w:tabs>
        <w:ind w:left="3980" w:hanging="420"/>
      </w:pPr>
    </w:lvl>
  </w:abstractNum>
  <w:abstractNum w:abstractNumId="2">
    <w:nsid w:val="330C163B"/>
    <w:multiLevelType w:val="multilevel"/>
    <w:tmpl w:val="330C163B"/>
    <w:lvl w:ilvl="0" w:tentative="0">
      <w:start w:val="1"/>
      <w:numFmt w:val="decimal"/>
      <w:pStyle w:val="66"/>
      <w:lvlText w:val="[%1]"/>
      <w:lvlJc w:val="left"/>
      <w:pPr>
        <w:tabs>
          <w:tab w:val="left" w:pos="454"/>
        </w:tabs>
        <w:ind w:left="454" w:hanging="45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48918F1"/>
    <w:multiLevelType w:val="multilevel"/>
    <w:tmpl w:val="348918F1"/>
    <w:lvl w:ilvl="0" w:tentative="0">
      <w:start w:val="1"/>
      <w:numFmt w:val="decimal"/>
      <w:pStyle w:val="2"/>
      <w:suff w:val="space"/>
      <w:lvlText w:val="%1 "/>
      <w:lvlJc w:val="left"/>
      <w:pPr>
        <w:ind w:left="425" w:hanging="425"/>
      </w:pPr>
      <w:rPr>
        <w:rFonts w:hint="eastAsia" w:ascii="黑体" w:eastAsia="黑体"/>
        <w:b w:val="0"/>
        <w:i w:val="0"/>
        <w:sz w:val="30"/>
      </w:rPr>
    </w:lvl>
    <w:lvl w:ilvl="1" w:tentative="0">
      <w:start w:val="1"/>
      <w:numFmt w:val="decimal"/>
      <w:pStyle w:val="4"/>
      <w:isLgl/>
      <w:suff w:val="space"/>
      <w:lvlText w:val="%1.%2 "/>
      <w:lvlJc w:val="left"/>
      <w:pPr>
        <w:ind w:left="1474" w:hanging="1474"/>
      </w:pPr>
      <w:rPr>
        <w:rFonts w:hint="eastAsia" w:ascii="黑体" w:eastAsia="黑体"/>
        <w:sz w:val="28"/>
      </w:rPr>
    </w:lvl>
    <w:lvl w:ilvl="2" w:tentative="0">
      <w:start w:val="1"/>
      <w:numFmt w:val="decimal"/>
      <w:pStyle w:val="5"/>
      <w:suff w:val="space"/>
      <w:lvlText w:val="%1.%2.%3 "/>
      <w:lvlJc w:val="left"/>
      <w:pPr>
        <w:ind w:left="1418" w:hanging="1418"/>
      </w:pPr>
      <w:rPr>
        <w:rFonts w:hint="eastAsia" w:ascii="黑体" w:eastAsia="黑体"/>
        <w:sz w:val="24"/>
      </w:rPr>
    </w:lvl>
    <w:lvl w:ilvl="3" w:tentative="0">
      <w:start w:val="1"/>
      <w:numFmt w:val="decimal"/>
      <w:pStyle w:val="6"/>
      <w:suff w:val="space"/>
      <w:lvlText w:val="(%4)"/>
      <w:lvlJc w:val="left"/>
      <w:pPr>
        <w:ind w:left="0" w:firstLine="0"/>
      </w:pPr>
      <w:rPr>
        <w:rFonts w:hint="eastAsia" w:ascii="宋体" w:eastAsia="宋体"/>
        <w:sz w:val="24"/>
      </w:rPr>
    </w:lvl>
    <w:lvl w:ilvl="4" w:tentative="0">
      <w:start w:val="1"/>
      <w:numFmt w:val="bullet"/>
      <w:pStyle w:val="7"/>
      <w:suff w:val="space"/>
      <w:lvlText w:val=""/>
      <w:lvlJc w:val="left"/>
      <w:pPr>
        <w:ind w:left="0" w:firstLine="0"/>
      </w:pPr>
      <w:rPr>
        <w:rFonts w:hint="default" w:ascii="Symbol" w:hAnsi="Symbol"/>
        <w:color w:val="auto"/>
      </w:rPr>
    </w:lvl>
    <w:lvl w:ilvl="5" w:tentative="0">
      <w:start w:val="1"/>
      <w:numFmt w:val="decimal"/>
      <w:lvlText w:val="%1.%2.%3.%4.%5.%6"/>
      <w:lvlJc w:val="left"/>
      <w:pPr>
        <w:tabs>
          <w:tab w:val="left" w:pos="5726"/>
        </w:tabs>
        <w:ind w:left="3260" w:hanging="1134"/>
      </w:pPr>
      <w:rPr>
        <w:rFonts w:hint="eastAsia"/>
      </w:rPr>
    </w:lvl>
    <w:lvl w:ilvl="6" w:tentative="0">
      <w:start w:val="1"/>
      <w:numFmt w:val="decimal"/>
      <w:lvlText w:val="%1.%2.%3.%4.%5.%6.%7"/>
      <w:lvlJc w:val="left"/>
      <w:pPr>
        <w:tabs>
          <w:tab w:val="left" w:pos="6511"/>
        </w:tabs>
        <w:ind w:left="3827" w:hanging="1276"/>
      </w:pPr>
      <w:rPr>
        <w:rFonts w:hint="eastAsia"/>
      </w:rPr>
    </w:lvl>
    <w:lvl w:ilvl="7" w:tentative="0">
      <w:start w:val="1"/>
      <w:numFmt w:val="decimal"/>
      <w:lvlText w:val="%1.%2.%3.%4.%5.%6.%7.%8"/>
      <w:lvlJc w:val="left"/>
      <w:pPr>
        <w:tabs>
          <w:tab w:val="left" w:pos="7656"/>
        </w:tabs>
        <w:ind w:left="4394" w:hanging="1418"/>
      </w:pPr>
      <w:rPr>
        <w:rFonts w:hint="eastAsia"/>
      </w:rPr>
    </w:lvl>
    <w:lvl w:ilvl="8" w:tentative="0">
      <w:start w:val="1"/>
      <w:numFmt w:val="decimal"/>
      <w:lvlText w:val="%1.%2.%3.%4.%5.%6.%7.%8.%9"/>
      <w:lvlJc w:val="left"/>
      <w:pPr>
        <w:tabs>
          <w:tab w:val="left" w:pos="8442"/>
        </w:tabs>
        <w:ind w:left="5102" w:hanging="1700"/>
      </w:pPr>
      <w:rPr>
        <w:rFonts w:hint="eastAsia"/>
      </w:rPr>
    </w:lvl>
  </w:abstractNum>
  <w:abstractNum w:abstractNumId="4">
    <w:nsid w:val="3642396E"/>
    <w:multiLevelType w:val="multilevel"/>
    <w:tmpl w:val="3642396E"/>
    <w:lvl w:ilvl="0" w:tentative="0">
      <w:start w:val="1"/>
      <w:numFmt w:val="none"/>
      <w:pStyle w:val="92"/>
      <w:lvlText w:val="%1Abstract:"/>
      <w:lvlJc w:val="left"/>
      <w:pPr>
        <w:tabs>
          <w:tab w:val="left" w:pos="198"/>
        </w:tabs>
        <w:ind w:left="0" w:firstLine="200"/>
      </w:pPr>
      <w:rPr>
        <w:rFonts w:hint="eastAsia" w:eastAsia="黑体"/>
        <w:b/>
        <w:i w:val="0"/>
        <w:sz w:val="24"/>
      </w:rPr>
    </w:lvl>
    <w:lvl w:ilvl="1" w:tentative="0">
      <w:start w:val="1"/>
      <w:numFmt w:val="lowerLetter"/>
      <w:lvlText w:val="%2)"/>
      <w:lvlJc w:val="left"/>
      <w:pPr>
        <w:tabs>
          <w:tab w:val="left" w:pos="1040"/>
        </w:tabs>
        <w:ind w:left="1040" w:hanging="420"/>
      </w:pPr>
    </w:lvl>
    <w:lvl w:ilvl="2" w:tentative="0">
      <w:start w:val="1"/>
      <w:numFmt w:val="lowerRoman"/>
      <w:lvlText w:val="%3."/>
      <w:lvlJc w:val="right"/>
      <w:pPr>
        <w:tabs>
          <w:tab w:val="left" w:pos="1460"/>
        </w:tabs>
        <w:ind w:left="1460" w:hanging="420"/>
      </w:pPr>
    </w:lvl>
    <w:lvl w:ilvl="3" w:tentative="0">
      <w:start w:val="1"/>
      <w:numFmt w:val="decimal"/>
      <w:lvlText w:val="%4."/>
      <w:lvlJc w:val="left"/>
      <w:pPr>
        <w:tabs>
          <w:tab w:val="left" w:pos="1880"/>
        </w:tabs>
        <w:ind w:left="1880" w:hanging="420"/>
      </w:pPr>
    </w:lvl>
    <w:lvl w:ilvl="4" w:tentative="0">
      <w:start w:val="1"/>
      <w:numFmt w:val="lowerLetter"/>
      <w:lvlText w:val="%5)"/>
      <w:lvlJc w:val="left"/>
      <w:pPr>
        <w:tabs>
          <w:tab w:val="left" w:pos="2300"/>
        </w:tabs>
        <w:ind w:left="2300" w:hanging="420"/>
      </w:pPr>
    </w:lvl>
    <w:lvl w:ilvl="5" w:tentative="0">
      <w:start w:val="1"/>
      <w:numFmt w:val="lowerRoman"/>
      <w:lvlText w:val="%6."/>
      <w:lvlJc w:val="right"/>
      <w:pPr>
        <w:tabs>
          <w:tab w:val="left" w:pos="2720"/>
        </w:tabs>
        <w:ind w:left="2720" w:hanging="420"/>
      </w:pPr>
    </w:lvl>
    <w:lvl w:ilvl="6" w:tentative="0">
      <w:start w:val="1"/>
      <w:numFmt w:val="decimal"/>
      <w:lvlText w:val="%7."/>
      <w:lvlJc w:val="left"/>
      <w:pPr>
        <w:tabs>
          <w:tab w:val="left" w:pos="3140"/>
        </w:tabs>
        <w:ind w:left="3140" w:hanging="420"/>
      </w:pPr>
    </w:lvl>
    <w:lvl w:ilvl="7" w:tentative="0">
      <w:start w:val="1"/>
      <w:numFmt w:val="lowerLetter"/>
      <w:lvlText w:val="%8)"/>
      <w:lvlJc w:val="left"/>
      <w:pPr>
        <w:tabs>
          <w:tab w:val="left" w:pos="3560"/>
        </w:tabs>
        <w:ind w:left="3560" w:hanging="420"/>
      </w:pPr>
    </w:lvl>
    <w:lvl w:ilvl="8" w:tentative="0">
      <w:start w:val="1"/>
      <w:numFmt w:val="lowerRoman"/>
      <w:lvlText w:val="%9."/>
      <w:lvlJc w:val="right"/>
      <w:pPr>
        <w:tabs>
          <w:tab w:val="left" w:pos="3980"/>
        </w:tabs>
        <w:ind w:left="3980" w:hanging="420"/>
      </w:pPr>
    </w:lvl>
  </w:abstractNum>
  <w:abstractNum w:abstractNumId="5">
    <w:nsid w:val="560F5449"/>
    <w:multiLevelType w:val="multilevel"/>
    <w:tmpl w:val="560F5449"/>
    <w:lvl w:ilvl="0" w:tentative="0">
      <w:start w:val="1"/>
      <w:numFmt w:val="none"/>
      <w:pStyle w:val="96"/>
      <w:lvlText w:val="%1[摘  要]"/>
      <w:lvlJc w:val="left"/>
      <w:pPr>
        <w:tabs>
          <w:tab w:val="left" w:pos="0"/>
        </w:tabs>
        <w:ind w:left="0" w:firstLine="0"/>
      </w:pPr>
      <w:rPr>
        <w:rFonts w:hint="eastAsia" w:ascii="黑体" w:eastAsia="黑体"/>
        <w:b w:val="0"/>
        <w:i w:val="0"/>
        <w:sz w:val="24"/>
      </w:rPr>
    </w:lvl>
    <w:lvl w:ilvl="1" w:tentative="0">
      <w:start w:val="1"/>
      <w:numFmt w:val="lowerLetter"/>
      <w:lvlText w:val="%2)"/>
      <w:lvlJc w:val="left"/>
      <w:pPr>
        <w:tabs>
          <w:tab w:val="left" w:pos="1040"/>
        </w:tabs>
        <w:ind w:left="1040" w:hanging="420"/>
      </w:pPr>
    </w:lvl>
    <w:lvl w:ilvl="2" w:tentative="0">
      <w:start w:val="1"/>
      <w:numFmt w:val="lowerRoman"/>
      <w:lvlText w:val="%3."/>
      <w:lvlJc w:val="right"/>
      <w:pPr>
        <w:tabs>
          <w:tab w:val="left" w:pos="1460"/>
        </w:tabs>
        <w:ind w:left="1460" w:hanging="420"/>
      </w:pPr>
    </w:lvl>
    <w:lvl w:ilvl="3" w:tentative="0">
      <w:start w:val="1"/>
      <w:numFmt w:val="decimal"/>
      <w:lvlText w:val="%4."/>
      <w:lvlJc w:val="left"/>
      <w:pPr>
        <w:tabs>
          <w:tab w:val="left" w:pos="1880"/>
        </w:tabs>
        <w:ind w:left="1880" w:hanging="420"/>
      </w:pPr>
    </w:lvl>
    <w:lvl w:ilvl="4" w:tentative="0">
      <w:start w:val="1"/>
      <w:numFmt w:val="lowerLetter"/>
      <w:lvlText w:val="%5)"/>
      <w:lvlJc w:val="left"/>
      <w:pPr>
        <w:tabs>
          <w:tab w:val="left" w:pos="2300"/>
        </w:tabs>
        <w:ind w:left="2300" w:hanging="420"/>
      </w:pPr>
    </w:lvl>
    <w:lvl w:ilvl="5" w:tentative="0">
      <w:start w:val="1"/>
      <w:numFmt w:val="lowerRoman"/>
      <w:lvlText w:val="%6."/>
      <w:lvlJc w:val="right"/>
      <w:pPr>
        <w:tabs>
          <w:tab w:val="left" w:pos="2720"/>
        </w:tabs>
        <w:ind w:left="2720" w:hanging="420"/>
      </w:pPr>
    </w:lvl>
    <w:lvl w:ilvl="6" w:tentative="0">
      <w:start w:val="1"/>
      <w:numFmt w:val="decimal"/>
      <w:lvlText w:val="%7."/>
      <w:lvlJc w:val="left"/>
      <w:pPr>
        <w:tabs>
          <w:tab w:val="left" w:pos="3140"/>
        </w:tabs>
        <w:ind w:left="3140" w:hanging="420"/>
      </w:pPr>
    </w:lvl>
    <w:lvl w:ilvl="7" w:tentative="0">
      <w:start w:val="1"/>
      <w:numFmt w:val="lowerLetter"/>
      <w:lvlText w:val="%8)"/>
      <w:lvlJc w:val="left"/>
      <w:pPr>
        <w:tabs>
          <w:tab w:val="left" w:pos="3560"/>
        </w:tabs>
        <w:ind w:left="3560" w:hanging="420"/>
      </w:pPr>
    </w:lvl>
    <w:lvl w:ilvl="8" w:tentative="0">
      <w:start w:val="1"/>
      <w:numFmt w:val="lowerRoman"/>
      <w:lvlText w:val="%9."/>
      <w:lvlJc w:val="right"/>
      <w:pPr>
        <w:tabs>
          <w:tab w:val="left" w:pos="3980"/>
        </w:tabs>
        <w:ind w:left="398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dit="forms" w:formatting="1"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2ZTc4MjFmMTZmMGRmMDUyMjEwMGY5ZGZjNjI5YTUifQ=="/>
  </w:docVars>
  <w:rsids>
    <w:rsidRoot w:val="00293ED7"/>
    <w:rsid w:val="00001F21"/>
    <w:rsid w:val="00003A94"/>
    <w:rsid w:val="000061E1"/>
    <w:rsid w:val="000104F8"/>
    <w:rsid w:val="00020E57"/>
    <w:rsid w:val="00021EC6"/>
    <w:rsid w:val="000232AF"/>
    <w:rsid w:val="00031F58"/>
    <w:rsid w:val="00032D03"/>
    <w:rsid w:val="0003694D"/>
    <w:rsid w:val="00041391"/>
    <w:rsid w:val="0005128D"/>
    <w:rsid w:val="00055EC0"/>
    <w:rsid w:val="00067E4B"/>
    <w:rsid w:val="000749BC"/>
    <w:rsid w:val="00095021"/>
    <w:rsid w:val="0009516E"/>
    <w:rsid w:val="000C13CA"/>
    <w:rsid w:val="000C4D74"/>
    <w:rsid w:val="000E0C96"/>
    <w:rsid w:val="000E3F03"/>
    <w:rsid w:val="000F1467"/>
    <w:rsid w:val="000F5152"/>
    <w:rsid w:val="0011212A"/>
    <w:rsid w:val="0011756B"/>
    <w:rsid w:val="00122119"/>
    <w:rsid w:val="00123CD4"/>
    <w:rsid w:val="00144F6F"/>
    <w:rsid w:val="00152225"/>
    <w:rsid w:val="00162B2F"/>
    <w:rsid w:val="00173CF9"/>
    <w:rsid w:val="00182E35"/>
    <w:rsid w:val="001B7A96"/>
    <w:rsid w:val="001C4C2C"/>
    <w:rsid w:val="001D5D11"/>
    <w:rsid w:val="001E05A8"/>
    <w:rsid w:val="001E707B"/>
    <w:rsid w:val="001F1EC2"/>
    <w:rsid w:val="001F3194"/>
    <w:rsid w:val="002324A8"/>
    <w:rsid w:val="00257C9E"/>
    <w:rsid w:val="002613BD"/>
    <w:rsid w:val="0026202A"/>
    <w:rsid w:val="00266732"/>
    <w:rsid w:val="0027054E"/>
    <w:rsid w:val="0028333D"/>
    <w:rsid w:val="00293ED7"/>
    <w:rsid w:val="002A01A4"/>
    <w:rsid w:val="002C07B9"/>
    <w:rsid w:val="002C7C48"/>
    <w:rsid w:val="00305728"/>
    <w:rsid w:val="00316052"/>
    <w:rsid w:val="0032530F"/>
    <w:rsid w:val="00327A9A"/>
    <w:rsid w:val="0033034D"/>
    <w:rsid w:val="0035701A"/>
    <w:rsid w:val="00365D61"/>
    <w:rsid w:val="00373BD4"/>
    <w:rsid w:val="003774D2"/>
    <w:rsid w:val="0039659E"/>
    <w:rsid w:val="00397B46"/>
    <w:rsid w:val="003B05A6"/>
    <w:rsid w:val="003B74BD"/>
    <w:rsid w:val="003F268C"/>
    <w:rsid w:val="003F35D6"/>
    <w:rsid w:val="00405F41"/>
    <w:rsid w:val="004110EF"/>
    <w:rsid w:val="00415343"/>
    <w:rsid w:val="004155C4"/>
    <w:rsid w:val="00423EB1"/>
    <w:rsid w:val="004346DB"/>
    <w:rsid w:val="004377CE"/>
    <w:rsid w:val="0044201F"/>
    <w:rsid w:val="00460469"/>
    <w:rsid w:val="00471E51"/>
    <w:rsid w:val="004727E5"/>
    <w:rsid w:val="0047297E"/>
    <w:rsid w:val="00482A53"/>
    <w:rsid w:val="00483360"/>
    <w:rsid w:val="00491C8C"/>
    <w:rsid w:val="004929CB"/>
    <w:rsid w:val="0049405D"/>
    <w:rsid w:val="00497533"/>
    <w:rsid w:val="00497E18"/>
    <w:rsid w:val="004A5C41"/>
    <w:rsid w:val="004A69F1"/>
    <w:rsid w:val="004C04FF"/>
    <w:rsid w:val="004C0DFB"/>
    <w:rsid w:val="004C0EB1"/>
    <w:rsid w:val="004C14B4"/>
    <w:rsid w:val="004D4C83"/>
    <w:rsid w:val="004E7B65"/>
    <w:rsid w:val="00501EA4"/>
    <w:rsid w:val="00503311"/>
    <w:rsid w:val="005258F2"/>
    <w:rsid w:val="0052657F"/>
    <w:rsid w:val="00553B1B"/>
    <w:rsid w:val="00562687"/>
    <w:rsid w:val="005754B8"/>
    <w:rsid w:val="00577735"/>
    <w:rsid w:val="00593041"/>
    <w:rsid w:val="00595D48"/>
    <w:rsid w:val="00596E24"/>
    <w:rsid w:val="005A0C70"/>
    <w:rsid w:val="005A370D"/>
    <w:rsid w:val="005A58BB"/>
    <w:rsid w:val="005D3CB4"/>
    <w:rsid w:val="005D409B"/>
    <w:rsid w:val="005E219F"/>
    <w:rsid w:val="005E58BC"/>
    <w:rsid w:val="0060727F"/>
    <w:rsid w:val="006072EF"/>
    <w:rsid w:val="00633AB6"/>
    <w:rsid w:val="0063589B"/>
    <w:rsid w:val="00653D24"/>
    <w:rsid w:val="006546B0"/>
    <w:rsid w:val="00676776"/>
    <w:rsid w:val="006A01A7"/>
    <w:rsid w:val="006B1DAE"/>
    <w:rsid w:val="006B72D7"/>
    <w:rsid w:val="006C534C"/>
    <w:rsid w:val="006D2896"/>
    <w:rsid w:val="006D2BDE"/>
    <w:rsid w:val="006E0EEF"/>
    <w:rsid w:val="00700BDA"/>
    <w:rsid w:val="007067B7"/>
    <w:rsid w:val="00710B8D"/>
    <w:rsid w:val="00721223"/>
    <w:rsid w:val="00722DC6"/>
    <w:rsid w:val="00723A9C"/>
    <w:rsid w:val="007360CC"/>
    <w:rsid w:val="00736A71"/>
    <w:rsid w:val="007513CC"/>
    <w:rsid w:val="007814C0"/>
    <w:rsid w:val="007931FB"/>
    <w:rsid w:val="007A1E9B"/>
    <w:rsid w:val="007A5E27"/>
    <w:rsid w:val="007B25AC"/>
    <w:rsid w:val="007C2B09"/>
    <w:rsid w:val="007C32AE"/>
    <w:rsid w:val="007C7DEA"/>
    <w:rsid w:val="007D215E"/>
    <w:rsid w:val="007F63A4"/>
    <w:rsid w:val="007F64C0"/>
    <w:rsid w:val="00807AA3"/>
    <w:rsid w:val="008121A1"/>
    <w:rsid w:val="00815D84"/>
    <w:rsid w:val="00825453"/>
    <w:rsid w:val="00826DFF"/>
    <w:rsid w:val="0083301C"/>
    <w:rsid w:val="00837B5E"/>
    <w:rsid w:val="008470EE"/>
    <w:rsid w:val="008479A2"/>
    <w:rsid w:val="00853FC2"/>
    <w:rsid w:val="00854B5E"/>
    <w:rsid w:val="008B6688"/>
    <w:rsid w:val="008D7FC9"/>
    <w:rsid w:val="008F14C2"/>
    <w:rsid w:val="009030E7"/>
    <w:rsid w:val="009254B8"/>
    <w:rsid w:val="00946358"/>
    <w:rsid w:val="00951C1E"/>
    <w:rsid w:val="009533F1"/>
    <w:rsid w:val="00954274"/>
    <w:rsid w:val="009543CF"/>
    <w:rsid w:val="00961B5D"/>
    <w:rsid w:val="00965329"/>
    <w:rsid w:val="00973B0A"/>
    <w:rsid w:val="00981E17"/>
    <w:rsid w:val="0098662E"/>
    <w:rsid w:val="009A1049"/>
    <w:rsid w:val="009A3397"/>
    <w:rsid w:val="009A421F"/>
    <w:rsid w:val="009B5CFB"/>
    <w:rsid w:val="009C4FAC"/>
    <w:rsid w:val="009D5BC8"/>
    <w:rsid w:val="009E0298"/>
    <w:rsid w:val="009E4DA4"/>
    <w:rsid w:val="009E654F"/>
    <w:rsid w:val="009F216B"/>
    <w:rsid w:val="00A20B42"/>
    <w:rsid w:val="00A217DB"/>
    <w:rsid w:val="00A32C0C"/>
    <w:rsid w:val="00A378CF"/>
    <w:rsid w:val="00A513A2"/>
    <w:rsid w:val="00A72F8F"/>
    <w:rsid w:val="00A81288"/>
    <w:rsid w:val="00A96078"/>
    <w:rsid w:val="00AA2E75"/>
    <w:rsid w:val="00AC21C0"/>
    <w:rsid w:val="00AF74F1"/>
    <w:rsid w:val="00B1642F"/>
    <w:rsid w:val="00B2124C"/>
    <w:rsid w:val="00B26E29"/>
    <w:rsid w:val="00B334D5"/>
    <w:rsid w:val="00B46365"/>
    <w:rsid w:val="00B559E3"/>
    <w:rsid w:val="00B6414E"/>
    <w:rsid w:val="00B665C7"/>
    <w:rsid w:val="00B66954"/>
    <w:rsid w:val="00B75B68"/>
    <w:rsid w:val="00B76A95"/>
    <w:rsid w:val="00B827FD"/>
    <w:rsid w:val="00BB44BC"/>
    <w:rsid w:val="00BC39C5"/>
    <w:rsid w:val="00BD5EAE"/>
    <w:rsid w:val="00BE64DB"/>
    <w:rsid w:val="00BE6CA6"/>
    <w:rsid w:val="00C05251"/>
    <w:rsid w:val="00C06E32"/>
    <w:rsid w:val="00C1712D"/>
    <w:rsid w:val="00C20AF0"/>
    <w:rsid w:val="00C23E91"/>
    <w:rsid w:val="00C2664A"/>
    <w:rsid w:val="00C31709"/>
    <w:rsid w:val="00C42936"/>
    <w:rsid w:val="00C735B8"/>
    <w:rsid w:val="00C833E2"/>
    <w:rsid w:val="00C85C86"/>
    <w:rsid w:val="00C87D44"/>
    <w:rsid w:val="00CA1D88"/>
    <w:rsid w:val="00CC088F"/>
    <w:rsid w:val="00CE6B37"/>
    <w:rsid w:val="00CF24A6"/>
    <w:rsid w:val="00CF5ECC"/>
    <w:rsid w:val="00D005E3"/>
    <w:rsid w:val="00D1260F"/>
    <w:rsid w:val="00D151AF"/>
    <w:rsid w:val="00D26EC5"/>
    <w:rsid w:val="00D30DD1"/>
    <w:rsid w:val="00D36271"/>
    <w:rsid w:val="00D44776"/>
    <w:rsid w:val="00D45066"/>
    <w:rsid w:val="00D5635E"/>
    <w:rsid w:val="00D64C7A"/>
    <w:rsid w:val="00D67C93"/>
    <w:rsid w:val="00D83F4A"/>
    <w:rsid w:val="00D9130A"/>
    <w:rsid w:val="00DA481E"/>
    <w:rsid w:val="00DB07E5"/>
    <w:rsid w:val="00DE39E3"/>
    <w:rsid w:val="00DF5330"/>
    <w:rsid w:val="00DF7334"/>
    <w:rsid w:val="00E06DBB"/>
    <w:rsid w:val="00E2467B"/>
    <w:rsid w:val="00E24DCD"/>
    <w:rsid w:val="00E24E9C"/>
    <w:rsid w:val="00E311B1"/>
    <w:rsid w:val="00E375A6"/>
    <w:rsid w:val="00E400D2"/>
    <w:rsid w:val="00E425F7"/>
    <w:rsid w:val="00E43350"/>
    <w:rsid w:val="00E46B63"/>
    <w:rsid w:val="00E50623"/>
    <w:rsid w:val="00E50D78"/>
    <w:rsid w:val="00E86F70"/>
    <w:rsid w:val="00E87AFF"/>
    <w:rsid w:val="00E92744"/>
    <w:rsid w:val="00EC4B51"/>
    <w:rsid w:val="00ED20E6"/>
    <w:rsid w:val="00ED2ED9"/>
    <w:rsid w:val="00EE5620"/>
    <w:rsid w:val="00EF26AD"/>
    <w:rsid w:val="00EF78D6"/>
    <w:rsid w:val="00F00C58"/>
    <w:rsid w:val="00F05799"/>
    <w:rsid w:val="00F16CC1"/>
    <w:rsid w:val="00F20470"/>
    <w:rsid w:val="00F22E72"/>
    <w:rsid w:val="00F26EA4"/>
    <w:rsid w:val="00F4041F"/>
    <w:rsid w:val="00F453DA"/>
    <w:rsid w:val="00F50D19"/>
    <w:rsid w:val="00F51CA5"/>
    <w:rsid w:val="00F530E9"/>
    <w:rsid w:val="00F55178"/>
    <w:rsid w:val="00F555E0"/>
    <w:rsid w:val="00F67D47"/>
    <w:rsid w:val="00F74C55"/>
    <w:rsid w:val="00FB0C2B"/>
    <w:rsid w:val="00FB6690"/>
    <w:rsid w:val="00FC6C4E"/>
    <w:rsid w:val="00FE0C12"/>
    <w:rsid w:val="00FF654A"/>
    <w:rsid w:val="00FF7516"/>
    <w:rsid w:val="00FF7862"/>
    <w:rsid w:val="00FF7CF2"/>
    <w:rsid w:val="01671BDD"/>
    <w:rsid w:val="01FA47FF"/>
    <w:rsid w:val="06395F3E"/>
    <w:rsid w:val="105A46BB"/>
    <w:rsid w:val="12D1335A"/>
    <w:rsid w:val="137B3B4B"/>
    <w:rsid w:val="142676D5"/>
    <w:rsid w:val="16DE4BEC"/>
    <w:rsid w:val="19C042CE"/>
    <w:rsid w:val="205254D7"/>
    <w:rsid w:val="233C5001"/>
    <w:rsid w:val="296F4C66"/>
    <w:rsid w:val="2ABC7FF4"/>
    <w:rsid w:val="2D453E37"/>
    <w:rsid w:val="2DB91BD1"/>
    <w:rsid w:val="2FE75B13"/>
    <w:rsid w:val="380354B4"/>
    <w:rsid w:val="38CF183A"/>
    <w:rsid w:val="40C06A37"/>
    <w:rsid w:val="41850CE8"/>
    <w:rsid w:val="45912351"/>
    <w:rsid w:val="480A32D6"/>
    <w:rsid w:val="482E032B"/>
    <w:rsid w:val="49E82C6A"/>
    <w:rsid w:val="4E7047E0"/>
    <w:rsid w:val="4F122F03"/>
    <w:rsid w:val="51514820"/>
    <w:rsid w:val="51955765"/>
    <w:rsid w:val="523C0BC3"/>
    <w:rsid w:val="52B96A43"/>
    <w:rsid w:val="55BD5032"/>
    <w:rsid w:val="5C645C82"/>
    <w:rsid w:val="5FCF3D4A"/>
    <w:rsid w:val="6015662F"/>
    <w:rsid w:val="6450778F"/>
    <w:rsid w:val="653964D0"/>
    <w:rsid w:val="659F7D1B"/>
    <w:rsid w:val="666F1DE3"/>
    <w:rsid w:val="6E845CB4"/>
    <w:rsid w:val="700215D2"/>
    <w:rsid w:val="71B66B18"/>
    <w:rsid w:val="72A828BB"/>
    <w:rsid w:val="739C3AEB"/>
    <w:rsid w:val="774E1D4B"/>
    <w:rsid w:val="79673C82"/>
    <w:rsid w:val="7AA61DC4"/>
    <w:rsid w:val="7CC4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ocked="1"/>
    <w:lsdException w:qFormat="1" w:unhideWhenUsed="0" w:uiPriority="39" w:semiHidden="0" w:name="toc 2" w:locked="1"/>
    <w:lsdException w:qFormat="1" w:unhideWhenUsed="0" w:uiPriority="39" w:semiHidden="0" w:name="toc 3" w:locked="1"/>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ocked="1"/>
    <w:lsdException w:qFormat="1" w:unhideWhenUsed="0" w:uiPriority="0" w:semiHidden="0" w:name="footer" w:locked="1"/>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ocked="1"/>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ocked="1"/>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ocked="1"/>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qFormat="1" w:unhideWhenUsed="0" w:uiPriority="0" w:semiHidden="0" w:name="Table Classic 1" w:locked="1"/>
    <w:lsdException w:qFormat="1" w:unhideWhenUsed="0" w:uiPriority="0" w:semiHidden="0" w:name="Table Classic 2" w:locked="1"/>
    <w:lsdException w:qFormat="1" w:unhideWhenUsed="0" w:uiPriority="0" w:semiHidden="0" w:name="Table Classic 3" w:locked="1"/>
    <w:lsdException w:qFormat="1" w:unhideWhenUsed="0" w:uiPriority="0" w:semiHidden="0" w:name="Table Classic 4" w:locked="1"/>
    <w:lsdException w:qFormat="1" w:unhideWhenUsed="0" w:uiPriority="0" w:semiHidden="0" w:name="Table Colorful 1" w:locked="1"/>
    <w:lsdException w:uiPriority="99" w:name="Table Colorful 2"/>
    <w:lsdException w:uiPriority="99" w:name="Table Colorful 3"/>
    <w:lsdException w:qFormat="1" w:unhideWhenUsed="0" w:uiPriority="0" w:semiHidden="0" w:name="Table Columns 1" w:locked="1"/>
    <w:lsdException w:qFormat="1" w:unhideWhenUsed="0" w:uiPriority="0" w:semiHidden="0" w:name="Table Columns 2" w:locked="1"/>
    <w:lsdException w:qFormat="1" w:unhideWhenUsed="0" w:uiPriority="0" w:semiHidden="0" w:name="Table Columns 3" w:locked="1"/>
    <w:lsdException w:qFormat="1" w:unhideWhenUsed="0" w:uiPriority="0" w:semiHidden="0" w:name="Table Columns 4" w:locked="1"/>
    <w:lsdException w:qFormat="1" w:unhideWhenUsed="0" w:uiPriority="0" w:semiHidden="0" w:name="Table Columns 5" w:locked="1"/>
    <w:lsdException w:qFormat="1" w:unhideWhenUsed="0" w:uiPriority="0" w:semiHidden="0" w:name="Table Grid 1" w:locked="1"/>
    <w:lsdException w:qFormat="1" w:unhideWhenUsed="0" w:uiPriority="0" w:semiHidden="0" w:name="Table Grid 2" w:locked="1"/>
    <w:lsdException w:qFormat="1" w:unhideWhenUsed="0" w:uiPriority="0" w:semiHidden="0" w:name="Table Grid 3" w:locked="1"/>
    <w:lsdException w:qFormat="1" w:unhideWhenUsed="0" w:uiPriority="0" w:semiHidden="0" w:name="Table Grid 4" w:locked="1"/>
    <w:lsdException w:qFormat="1" w:unhideWhenUsed="0" w:uiPriority="0" w:semiHidden="0" w:name="Table Grid 5" w:locked="1"/>
    <w:lsdException w:qFormat="1" w:unhideWhenUsed="0" w:uiPriority="0" w:semiHidden="0" w:name="Table Grid 6" w:locked="1"/>
    <w:lsdException w:qFormat="1" w:unhideWhenUsed="0" w:uiPriority="0" w:semiHidden="0" w:name="Table Grid 7" w:locked="1"/>
    <w:lsdException w:qFormat="1" w:unhideWhenUsed="0" w:uiPriority="0" w:semiHidden="0" w:name="Table Grid 8" w:locked="1"/>
    <w:lsdException w:qFormat="1" w:unhideWhenUsed="0" w:uiPriority="0" w:semiHidden="0" w:name="Table List 1" w:locked="1"/>
    <w:lsdException w:qFormat="1" w:unhideWhenUsed="0" w:uiPriority="0" w:semiHidden="0" w:name="Table List 2" w:locked="1"/>
    <w:lsdException w:qFormat="1" w:unhideWhenUsed="0" w:uiPriority="0" w:semiHidden="0" w:name="Table List 3" w:locked="1"/>
    <w:lsdException w:qFormat="1" w:unhideWhenUsed="0" w:uiPriority="0" w:semiHidden="0" w:name="Table List 4" w:locked="1"/>
    <w:lsdException w:qFormat="1" w:unhideWhenUsed="0" w:uiPriority="0" w:semiHidden="0" w:name="Table List 5" w:locked="1"/>
    <w:lsdException w:qFormat="1" w:unhideWhenUsed="0" w:uiPriority="0" w:semiHidden="0" w:name="Table List 6" w:locked="1"/>
    <w:lsdException w:qFormat="1" w:unhideWhenUsed="0" w:uiPriority="0" w:semiHidden="0" w:name="Table List 7" w:locked="1"/>
    <w:lsdException w:qFormat="1" w:unhideWhenUsed="0" w:uiPriority="0" w:semiHidden="0" w:name="Table List 8" w:locked="1"/>
    <w:lsdException w:qFormat="1" w:unhideWhenUsed="0" w:uiPriority="0" w:semiHidden="0" w:name="Table 3D effects 1" w:locked="1"/>
    <w:lsdException w:qFormat="1" w:unhideWhenUsed="0" w:uiPriority="0" w:semiHidden="0" w:name="Table 3D effects 2" w:locked="1"/>
    <w:lsdException w:qFormat="1" w:unhideWhenUsed="0" w:uiPriority="0" w:semiHidden="0" w:name="Table 3D effects 3" w:locked="1"/>
    <w:lsdException w:uiPriority="99" w:name="Table Contemporary"/>
    <w:lsdException w:uiPriority="99" w:name="Table Elegant"/>
    <w:lsdException w:qFormat="1" w:unhideWhenUsed="0" w:uiPriority="0" w:semiHidden="0" w:name="Table Professional" w:locked="1"/>
    <w:lsdException w:qFormat="1" w:unhideWhenUsed="0" w:uiPriority="0" w:semiHidden="0" w:name="Table Subtle 1" w:locked="1"/>
    <w:lsdException w:qFormat="1" w:unhideWhenUsed="0" w:uiPriority="0" w:semiHidden="0" w:name="Table Subtle 2" w:locked="1"/>
    <w:lsdException w:qFormat="1" w:unhideWhenUsed="0" w:uiPriority="0" w:semiHidden="0" w:name="Table Web 1" w:locked="1"/>
    <w:lsdException w:uiPriority="99" w:name="Table Web 2"/>
    <w:lsdException w:uiPriority="99" w:name="Table Web 3"/>
    <w:lsdException w:unhideWhenUsed="0" w:uiPriority="0" w:name="Balloon Text"/>
    <w:lsdException w:qFormat="1" w:unhideWhenUsed="0" w:uiPriority="0" w:semiHidden="0" w:name="Table Grid" w:locked="1"/>
    <w:lsdException w:qFormat="1"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ocked="1"/>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link w:val="60"/>
    <w:qFormat/>
    <w:uiPriority w:val="0"/>
    <w:pPr>
      <w:keepNext/>
      <w:keepLines/>
      <w:widowControl/>
      <w:numPr>
        <w:ilvl w:val="0"/>
        <w:numId w:val="1"/>
      </w:numPr>
      <w:spacing w:before="240" w:beforeLines="100" w:after="120" w:afterLines="50" w:line="300" w:lineRule="auto"/>
      <w:jc w:val="left"/>
      <w:outlineLvl w:val="0"/>
    </w:pPr>
    <w:rPr>
      <w:rFonts w:ascii="黑体" w:eastAsia="黑体"/>
      <w:bCs/>
      <w:sz w:val="30"/>
      <w:szCs w:val="44"/>
    </w:rPr>
  </w:style>
  <w:style w:type="paragraph" w:styleId="4">
    <w:name w:val="heading 2"/>
    <w:basedOn w:val="1"/>
    <w:next w:val="3"/>
    <w:link w:val="61"/>
    <w:qFormat/>
    <w:uiPriority w:val="0"/>
    <w:pPr>
      <w:keepNext/>
      <w:keepLines/>
      <w:widowControl/>
      <w:numPr>
        <w:ilvl w:val="1"/>
        <w:numId w:val="1"/>
      </w:numPr>
      <w:spacing w:before="120" w:beforeLines="50" w:line="300" w:lineRule="auto"/>
      <w:jc w:val="left"/>
      <w:outlineLvl w:val="1"/>
    </w:pPr>
    <w:rPr>
      <w:rFonts w:ascii="黑体" w:hAnsi="Arial" w:eastAsia="黑体"/>
      <w:bCs/>
      <w:sz w:val="28"/>
      <w:szCs w:val="32"/>
    </w:rPr>
  </w:style>
  <w:style w:type="paragraph" w:styleId="5">
    <w:name w:val="heading 3"/>
    <w:basedOn w:val="1"/>
    <w:next w:val="3"/>
    <w:link w:val="62"/>
    <w:qFormat/>
    <w:uiPriority w:val="0"/>
    <w:pPr>
      <w:keepNext/>
      <w:keepLines/>
      <w:widowControl/>
      <w:numPr>
        <w:ilvl w:val="2"/>
        <w:numId w:val="1"/>
      </w:numPr>
      <w:spacing w:before="120" w:beforeLines="50" w:line="300" w:lineRule="auto"/>
      <w:jc w:val="left"/>
      <w:outlineLvl w:val="2"/>
    </w:pPr>
    <w:rPr>
      <w:rFonts w:ascii="黑体" w:eastAsia="黑体"/>
      <w:bCs/>
      <w:sz w:val="24"/>
      <w:szCs w:val="32"/>
    </w:rPr>
  </w:style>
  <w:style w:type="paragraph" w:styleId="6">
    <w:name w:val="heading 4"/>
    <w:basedOn w:val="1"/>
    <w:next w:val="3"/>
    <w:link w:val="63"/>
    <w:qFormat/>
    <w:uiPriority w:val="0"/>
    <w:pPr>
      <w:keepLines/>
      <w:numPr>
        <w:ilvl w:val="3"/>
        <w:numId w:val="1"/>
      </w:numPr>
      <w:spacing w:line="300" w:lineRule="auto"/>
      <w:jc w:val="left"/>
      <w:outlineLvl w:val="3"/>
    </w:pPr>
    <w:rPr>
      <w:rFonts w:ascii="宋体" w:hAnsi="Arial"/>
      <w:bCs/>
      <w:sz w:val="24"/>
      <w:szCs w:val="28"/>
    </w:rPr>
  </w:style>
  <w:style w:type="paragraph" w:styleId="7">
    <w:name w:val="heading 5"/>
    <w:basedOn w:val="1"/>
    <w:link w:val="64"/>
    <w:qFormat/>
    <w:uiPriority w:val="0"/>
    <w:pPr>
      <w:keepNext/>
      <w:keepLines/>
      <w:numPr>
        <w:ilvl w:val="4"/>
        <w:numId w:val="1"/>
      </w:numPr>
      <w:spacing w:line="300" w:lineRule="auto"/>
      <w:jc w:val="left"/>
      <w:outlineLvl w:val="4"/>
    </w:pPr>
    <w:rPr>
      <w:rFonts w:ascii="宋体"/>
      <w:bCs/>
      <w:sz w:val="24"/>
      <w:szCs w:val="28"/>
    </w:rPr>
  </w:style>
  <w:style w:type="character" w:default="1" w:styleId="56">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customStyle="1" w:styleId="3">
    <w:name w:val="论文正文"/>
    <w:basedOn w:val="1"/>
    <w:qFormat/>
    <w:uiPriority w:val="0"/>
    <w:pPr>
      <w:widowControl/>
      <w:snapToGrid w:val="0"/>
      <w:spacing w:line="300" w:lineRule="auto"/>
      <w:ind w:firstLine="480" w:firstLineChars="200"/>
    </w:pPr>
    <w:rPr>
      <w:rFonts w:ascii="宋体"/>
      <w:kern w:val="0"/>
      <w:sz w:val="24"/>
    </w:rPr>
  </w:style>
  <w:style w:type="paragraph" w:styleId="8">
    <w:name w:val="Normal Indent"/>
    <w:basedOn w:val="1"/>
    <w:qFormat/>
    <w:uiPriority w:val="0"/>
    <w:pPr>
      <w:ind w:firstLine="420"/>
    </w:pPr>
  </w:style>
  <w:style w:type="paragraph" w:styleId="9">
    <w:name w:val="caption"/>
    <w:basedOn w:val="1"/>
    <w:next w:val="3"/>
    <w:qFormat/>
    <w:uiPriority w:val="0"/>
    <w:pPr>
      <w:jc w:val="center"/>
    </w:pPr>
    <w:rPr>
      <w:rFonts w:ascii="黑体" w:hAnsi="Arial" w:eastAsia="黑体" w:cs="Arial"/>
      <w:sz w:val="20"/>
      <w:szCs w:val="20"/>
    </w:rPr>
  </w:style>
  <w:style w:type="paragraph" w:styleId="10">
    <w:name w:val="Document Map"/>
    <w:basedOn w:val="1"/>
    <w:link w:val="116"/>
    <w:semiHidden/>
    <w:qFormat/>
    <w:uiPriority w:val="0"/>
    <w:pPr>
      <w:shd w:val="clear" w:color="auto" w:fill="000080"/>
    </w:pPr>
  </w:style>
  <w:style w:type="paragraph" w:styleId="11">
    <w:name w:val="Body Text"/>
    <w:basedOn w:val="1"/>
    <w:link w:val="106"/>
    <w:qFormat/>
    <w:uiPriority w:val="0"/>
    <w:pPr>
      <w:spacing w:after="120"/>
    </w:pPr>
  </w:style>
  <w:style w:type="paragraph" w:styleId="12">
    <w:name w:val="toc 3"/>
    <w:basedOn w:val="1"/>
    <w:autoRedefine/>
    <w:qFormat/>
    <w:locked/>
    <w:uiPriority w:val="39"/>
    <w:pPr>
      <w:spacing w:line="300" w:lineRule="auto"/>
      <w:ind w:left="400" w:leftChars="400"/>
    </w:pPr>
    <w:rPr>
      <w:sz w:val="24"/>
    </w:rPr>
  </w:style>
  <w:style w:type="paragraph" w:styleId="13">
    <w:name w:val="Balloon Text"/>
    <w:basedOn w:val="1"/>
    <w:link w:val="115"/>
    <w:semiHidden/>
    <w:uiPriority w:val="0"/>
    <w:rPr>
      <w:sz w:val="18"/>
      <w:szCs w:val="18"/>
    </w:rPr>
  </w:style>
  <w:style w:type="paragraph" w:styleId="14">
    <w:name w:val="footer"/>
    <w:basedOn w:val="1"/>
    <w:link w:val="88"/>
    <w:qFormat/>
    <w:locked/>
    <w:uiPriority w:val="0"/>
    <w:pPr>
      <w:tabs>
        <w:tab w:val="center" w:pos="4153"/>
        <w:tab w:val="right" w:pos="8306"/>
      </w:tabs>
      <w:snapToGrid w:val="0"/>
      <w:jc w:val="left"/>
    </w:pPr>
    <w:rPr>
      <w:sz w:val="18"/>
      <w:szCs w:val="18"/>
    </w:rPr>
  </w:style>
  <w:style w:type="paragraph" w:styleId="15">
    <w:name w:val="header"/>
    <w:basedOn w:val="1"/>
    <w:link w:val="89"/>
    <w:qFormat/>
    <w:locked/>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autoRedefine/>
    <w:qFormat/>
    <w:locked/>
    <w:uiPriority w:val="39"/>
    <w:pPr>
      <w:spacing w:line="300" w:lineRule="auto"/>
      <w:jc w:val="left"/>
    </w:pPr>
    <w:rPr>
      <w:sz w:val="24"/>
    </w:rPr>
  </w:style>
  <w:style w:type="paragraph" w:styleId="17">
    <w:name w:val="toc 2"/>
    <w:basedOn w:val="1"/>
    <w:autoRedefine/>
    <w:qFormat/>
    <w:locked/>
    <w:uiPriority w:val="39"/>
    <w:pPr>
      <w:spacing w:line="300" w:lineRule="auto"/>
      <w:ind w:left="200" w:leftChars="200"/>
    </w:pPr>
    <w:rPr>
      <w:sz w:val="24"/>
    </w:rPr>
  </w:style>
  <w:style w:type="paragraph" w:styleId="18">
    <w:name w:val="Title"/>
    <w:basedOn w:val="1"/>
    <w:link w:val="105"/>
    <w:qFormat/>
    <w:locked/>
    <w:uiPriority w:val="99"/>
    <w:pPr>
      <w:spacing w:before="240" w:after="60"/>
      <w:jc w:val="center"/>
      <w:outlineLvl w:val="0"/>
    </w:pPr>
    <w:rPr>
      <w:rFonts w:ascii="Arial" w:hAnsi="Arial" w:cs="Arial"/>
      <w:b/>
      <w:bCs/>
      <w:sz w:val="32"/>
      <w:szCs w:val="32"/>
    </w:rPr>
  </w:style>
  <w:style w:type="table" w:styleId="20">
    <w:name w:val="Table Grid"/>
    <w:basedOn w:val="19"/>
    <w:qFormat/>
    <w:locked/>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
    <w:name w:val="Table Theme"/>
    <w:basedOn w:val="19"/>
    <w:qFormat/>
    <w:locked/>
    <w:uiPriority w:val="0"/>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cPr>
        <w:tcBorders>
          <w:top w:val="single" w:color="auto" w:sz="4" w:space="0"/>
          <w:left w:val="single" w:color="auto" w:sz="4" w:space="0"/>
          <w:bottom w:val="single" w:color="auto" w:sz="4" w:space="0"/>
          <w:right w:val="single" w:color="auto" w:sz="4" w:space="0"/>
          <w:insideH w:val="single" w:sz="4" w:space="0"/>
          <w:insideV w:val="single" w:sz="4" w:space="0"/>
        </w:tcBorders>
      </w:tcPr>
    </w:tblStylePr>
    <w:tblStylePr w:type="lastRow">
      <w:tcPr>
        <w:tcBorders>
          <w:top w:val="single" w:color="auto" w:sz="4" w:space="0"/>
          <w:left w:val="single" w:color="auto" w:sz="4" w:space="0"/>
          <w:bottom w:val="single" w:color="auto" w:sz="4" w:space="0"/>
          <w:right w:val="single" w:color="auto" w:sz="4" w:space="0"/>
          <w:insideH w:val="single" w:sz="4" w:space="0"/>
          <w:insideV w:val="single" w:sz="4" w:space="0"/>
        </w:tcBorders>
      </w:tcPr>
    </w:tblStylePr>
    <w:tblStylePr w:type="firstCol">
      <w:pPr>
        <w:jc w:val="center"/>
      </w:pPr>
      <w:rPr>
        <w:rFonts w:eastAsia="宋体"/>
        <w:b w:val="0"/>
        <w:sz w:val="21"/>
      </w:r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cPr>
        <w:tcBorders>
          <w:right w:val="nil"/>
        </w:tcBorders>
      </w:tcPr>
    </w:tblStylePr>
    <w:tblStylePr w:type="nwCell">
      <w:tcPr>
        <w:tcBorders>
          <w:top w:val="single" w:color="auto" w:sz="4" w:space="0"/>
          <w:left w:val="nil"/>
          <w:bottom w:val="single" w:color="auto" w:sz="4" w:space="0"/>
          <w:right w:val="single" w:color="auto" w:sz="4" w:space="0"/>
          <w:insideH w:val="single" w:sz="4" w:space="0"/>
          <w:insideV w:val="single" w:sz="4" w:space="0"/>
          <w:tl2br w:val="nil"/>
          <w:tr2bl w:val="nil"/>
        </w:tcBorders>
      </w:tcPr>
    </w:tblStylePr>
    <w:tblStylePr w:type="seCell">
      <w:tcPr>
        <w:tcBorders>
          <w:right w:val="nil"/>
        </w:tcBorders>
      </w:tcPr>
    </w:tblStylePr>
    <w:tblStylePr w:type="swCell">
      <w:tcPr>
        <w:tcBorders>
          <w:left w:val="nil"/>
        </w:tcBorders>
      </w:tcPr>
    </w:tblStylePr>
  </w:style>
  <w:style w:type="table" w:styleId="22">
    <w:name w:val="Table Colorful 1"/>
    <w:basedOn w:val="19"/>
    <w:qFormat/>
    <w:locked/>
    <w:uiPriority w:val="0"/>
    <w:pPr>
      <w:widowControl w:val="0"/>
      <w:jc w:val="both"/>
    </w:pPr>
    <w:rPr>
      <w:rFonts w:ascii="Times New Roman" w:hAnsi="Times New Roman"/>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3">
    <w:name w:val="Table Classic 1"/>
    <w:basedOn w:val="19"/>
    <w:qFormat/>
    <w:locked/>
    <w:uiPriority w:val="0"/>
    <w:pPr>
      <w:widowControl w:val="0"/>
      <w:jc w:val="both"/>
    </w:pPr>
    <w:rPr>
      <w:rFonts w:ascii="Times New Roman" w:hAnsi="Times New Roman"/>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4">
    <w:name w:val="Table Classic 2"/>
    <w:basedOn w:val="19"/>
    <w:qFormat/>
    <w:locked/>
    <w:uiPriority w:val="0"/>
    <w:pPr>
      <w:widowControl w:val="0"/>
      <w:jc w:val="both"/>
    </w:pPr>
    <w:rPr>
      <w:rFonts w:ascii="Times New Roman" w:hAnsi="Times New Roman"/>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25">
    <w:name w:val="Table Classic 3"/>
    <w:basedOn w:val="19"/>
    <w:qFormat/>
    <w:locked/>
    <w:uiPriority w:val="0"/>
    <w:pPr>
      <w:widowControl w:val="0"/>
      <w:jc w:val="both"/>
    </w:pPr>
    <w:rPr>
      <w:rFonts w:ascii="Times New Roman" w:hAnsi="Times New Roman"/>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26">
    <w:name w:val="Table Classic 4"/>
    <w:basedOn w:val="19"/>
    <w:qFormat/>
    <w:locked/>
    <w:uiPriority w:val="0"/>
    <w:pPr>
      <w:widowControl w:val="0"/>
      <w:jc w:val="both"/>
    </w:pPr>
    <w:rPr>
      <w:rFonts w:ascii="Times New Roman" w:hAnsi="Times New Roman"/>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27">
    <w:name w:val="Table Subtle 1"/>
    <w:basedOn w:val="19"/>
    <w:qFormat/>
    <w:locked/>
    <w:uiPriority w:val="0"/>
    <w:pPr>
      <w:widowControl w:val="0"/>
      <w:jc w:val="both"/>
    </w:pPr>
    <w:rPr>
      <w:rFonts w:ascii="Times New Roman" w:hAnsi="Times New Roman"/>
    </w:r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8">
    <w:name w:val="Table Subtle 2"/>
    <w:basedOn w:val="19"/>
    <w:qFormat/>
    <w:locked/>
    <w:uiPriority w:val="0"/>
    <w:pPr>
      <w:widowControl w:val="0"/>
      <w:jc w:val="both"/>
    </w:pPr>
    <w:rPr>
      <w:rFonts w:ascii="Times New Roman" w:hAnsi="Times New Roman"/>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9">
    <w:name w:val="Table 3D effects 1"/>
    <w:basedOn w:val="19"/>
    <w:qFormat/>
    <w:locked/>
    <w:uiPriority w:val="0"/>
    <w:pPr>
      <w:widowControl w:val="0"/>
      <w:jc w:val="both"/>
    </w:pPr>
    <w:rPr>
      <w:rFonts w:ascii="Times New Roman" w:hAnsi="Times New Roman"/>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30">
    <w:name w:val="Table 3D effects 2"/>
    <w:basedOn w:val="19"/>
    <w:qFormat/>
    <w:locked/>
    <w:uiPriority w:val="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31">
    <w:name w:val="Table 3D effects 3"/>
    <w:basedOn w:val="19"/>
    <w:qFormat/>
    <w:locked/>
    <w:uiPriority w:val="0"/>
    <w:pPr>
      <w:widowControl w:val="0"/>
      <w:jc w:val="both"/>
    </w:pPr>
    <w:rPr>
      <w:rFonts w:ascii="Times New Roman" w:hAnsi="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32">
    <w:name w:val="Table List 1"/>
    <w:basedOn w:val="19"/>
    <w:qFormat/>
    <w:locked/>
    <w:uiPriority w:val="0"/>
    <w:pPr>
      <w:widowControl w:val="0"/>
      <w:jc w:val="both"/>
    </w:pPr>
    <w:rPr>
      <w:rFonts w:ascii="Times New Roman" w:hAnsi="Times New Roman"/>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3">
    <w:name w:val="Table List 2"/>
    <w:basedOn w:val="19"/>
    <w:qFormat/>
    <w:locked/>
    <w:uiPriority w:val="0"/>
    <w:pPr>
      <w:widowControl w:val="0"/>
      <w:jc w:val="both"/>
    </w:pPr>
    <w:rPr>
      <w:rFonts w:ascii="Times New Roman" w:hAnsi="Times New Roman"/>
    </w:r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4">
    <w:name w:val="Table List 3"/>
    <w:basedOn w:val="19"/>
    <w:qFormat/>
    <w:locked/>
    <w:uiPriority w:val="0"/>
    <w:pPr>
      <w:widowControl w:val="0"/>
      <w:jc w:val="both"/>
    </w:pPr>
    <w:rPr>
      <w:rFonts w:ascii="Times New Roman" w:hAnsi="Times New Roman"/>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35">
    <w:name w:val="Table List 4"/>
    <w:basedOn w:val="19"/>
    <w:qFormat/>
    <w:locked/>
    <w:uiPriority w:val="0"/>
    <w:pPr>
      <w:widowControl w:val="0"/>
      <w:jc w:val="both"/>
    </w:pPr>
    <w:rPr>
      <w:rFonts w:ascii="Times New Roman" w:hAnsi="Times New Roman"/>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36">
    <w:name w:val="Table List 5"/>
    <w:basedOn w:val="19"/>
    <w:qFormat/>
    <w:locked/>
    <w:uiPriority w:val="0"/>
    <w:pPr>
      <w:widowControl w:val="0"/>
      <w:jc w:val="both"/>
    </w:pPr>
    <w:rPr>
      <w:rFonts w:ascii="Times New Roman" w:hAnsi="Times New Roman"/>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37">
    <w:name w:val="Table List 6"/>
    <w:basedOn w:val="19"/>
    <w:qFormat/>
    <w:locked/>
    <w:uiPriority w:val="0"/>
    <w:pPr>
      <w:widowControl w:val="0"/>
      <w:jc w:val="both"/>
    </w:pPr>
    <w:rPr>
      <w:rFonts w:ascii="Times New Roman" w:hAnsi="Times New Roman"/>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38">
    <w:name w:val="Table List 7"/>
    <w:basedOn w:val="19"/>
    <w:qFormat/>
    <w:locked/>
    <w:uiPriority w:val="0"/>
    <w:pPr>
      <w:widowControl w:val="0"/>
      <w:jc w:val="both"/>
    </w:pPr>
    <w:rPr>
      <w:rFonts w:ascii="Times New Roman" w:hAnsi="Times New Roman"/>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39">
    <w:name w:val="Table List 8"/>
    <w:basedOn w:val="19"/>
    <w:qFormat/>
    <w:locked/>
    <w:uiPriority w:val="0"/>
    <w:pPr>
      <w:widowControl w:val="0"/>
      <w:jc w:val="both"/>
    </w:pPr>
    <w:rPr>
      <w:rFonts w:ascii="Times New Roman" w:hAnsi="Times New Roman"/>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40">
    <w:name w:val="Table Columns 1"/>
    <w:basedOn w:val="19"/>
    <w:qFormat/>
    <w:locked/>
    <w:uiPriority w:val="0"/>
    <w:pPr>
      <w:widowControl w:val="0"/>
      <w:jc w:val="both"/>
    </w:pPr>
    <w:rPr>
      <w:rFonts w:ascii="Times New Roman" w:hAnsi="Times New Roman"/>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41">
    <w:name w:val="Table Columns 2"/>
    <w:basedOn w:val="19"/>
    <w:qFormat/>
    <w:locked/>
    <w:uiPriority w:val="0"/>
    <w:pPr>
      <w:widowControl w:val="0"/>
      <w:jc w:val="both"/>
    </w:pPr>
    <w:rPr>
      <w:rFonts w:ascii="Times New Roman" w:hAnsi="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42">
    <w:name w:val="Table Columns 3"/>
    <w:basedOn w:val="19"/>
    <w:qFormat/>
    <w:locked/>
    <w:uiPriority w:val="0"/>
    <w:pPr>
      <w:widowControl w:val="0"/>
      <w:jc w:val="both"/>
    </w:pPr>
    <w:rPr>
      <w:rFonts w:ascii="Times New Roman" w:hAnsi="Times New Roman"/>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3">
    <w:name w:val="Table Columns 4"/>
    <w:basedOn w:val="19"/>
    <w:qFormat/>
    <w:locked/>
    <w:uiPriority w:val="0"/>
    <w:pPr>
      <w:widowControl w:val="0"/>
      <w:jc w:val="both"/>
    </w:pPr>
    <w:rPr>
      <w:rFonts w:ascii="Times New Roman" w:hAnsi="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44">
    <w:name w:val="Table Columns 5"/>
    <w:basedOn w:val="19"/>
    <w:qFormat/>
    <w:locked/>
    <w:uiPriority w:val="0"/>
    <w:pPr>
      <w:widowControl w:val="0"/>
      <w:jc w:val="both"/>
    </w:pPr>
    <w:rPr>
      <w:rFonts w:ascii="Times New Roman" w:hAnsi="Times New Roman"/>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45">
    <w:name w:val="Table Grid 1"/>
    <w:basedOn w:val="19"/>
    <w:qFormat/>
    <w:locked/>
    <w:uiPriority w:val="0"/>
    <w:pPr>
      <w:widowControl w:val="0"/>
      <w:jc w:val="both"/>
    </w:pPr>
    <w:rPr>
      <w:rFonts w:ascii="Times New Roman" w:hAnsi="Times New Roman"/>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46">
    <w:name w:val="Table Grid 2"/>
    <w:basedOn w:val="19"/>
    <w:qFormat/>
    <w:locked/>
    <w:uiPriority w:val="0"/>
    <w:pPr>
      <w:widowControl w:val="0"/>
      <w:jc w:val="both"/>
    </w:pPr>
    <w:rPr>
      <w:rFonts w:ascii="Times New Roman" w:hAnsi="Times New Roman"/>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47">
    <w:name w:val="Table Grid 3"/>
    <w:basedOn w:val="19"/>
    <w:qFormat/>
    <w:locked/>
    <w:uiPriority w:val="0"/>
    <w:pPr>
      <w:widowControl w:val="0"/>
      <w:jc w:val="both"/>
    </w:pPr>
    <w:rPr>
      <w:rFonts w:ascii="Times New Roman" w:hAnsi="Times New Roman"/>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48">
    <w:name w:val="Table Grid 4"/>
    <w:basedOn w:val="19"/>
    <w:qFormat/>
    <w:locked/>
    <w:uiPriority w:val="0"/>
    <w:pPr>
      <w:widowControl w:val="0"/>
      <w:jc w:val="both"/>
    </w:pPr>
    <w:rPr>
      <w:rFonts w:ascii="Times New Roman" w:hAnsi="Times New Roman"/>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49">
    <w:name w:val="Table Grid 5"/>
    <w:basedOn w:val="19"/>
    <w:qFormat/>
    <w:locked/>
    <w:uiPriority w:val="0"/>
    <w:pPr>
      <w:widowControl w:val="0"/>
      <w:jc w:val="both"/>
    </w:pPr>
    <w:rPr>
      <w:rFonts w:ascii="Times New Roman" w:hAnsi="Times New Roman"/>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50">
    <w:name w:val="Table Grid 6"/>
    <w:basedOn w:val="19"/>
    <w:qFormat/>
    <w:locked/>
    <w:uiPriority w:val="0"/>
    <w:pPr>
      <w:widowControl w:val="0"/>
      <w:jc w:val="both"/>
    </w:pPr>
    <w:rPr>
      <w:rFonts w:ascii="Times New Roman" w:hAnsi="Times New Roman"/>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51">
    <w:name w:val="Table Grid 7"/>
    <w:basedOn w:val="19"/>
    <w:qFormat/>
    <w:locked/>
    <w:uiPriority w:val="0"/>
    <w:pPr>
      <w:widowControl w:val="0"/>
      <w:jc w:val="both"/>
    </w:pPr>
    <w:rPr>
      <w:rFonts w:ascii="Times New Roman" w:hAnsi="Times New Roman"/>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52">
    <w:name w:val="Table Grid 8"/>
    <w:basedOn w:val="19"/>
    <w:qFormat/>
    <w:locked/>
    <w:uiPriority w:val="0"/>
    <w:pPr>
      <w:widowControl w:val="0"/>
      <w:jc w:val="both"/>
    </w:pPr>
    <w:rPr>
      <w:rFonts w:ascii="Times New Roman" w:hAnsi="Times New Roman"/>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53">
    <w:name w:val="Table Web 1"/>
    <w:basedOn w:val="19"/>
    <w:qFormat/>
    <w:locked/>
    <w:uiPriority w:val="0"/>
    <w:pPr>
      <w:widowControl w:val="0"/>
      <w:jc w:val="both"/>
    </w:pPr>
    <w:rPr>
      <w:rFonts w:ascii="Times New Roman" w:hAnsi="Times New Roman"/>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54">
    <w:name w:val="Table Professional"/>
    <w:basedOn w:val="19"/>
    <w:qFormat/>
    <w:locked/>
    <w:uiPriority w:val="0"/>
    <w:pPr>
      <w:widowControl w:val="0"/>
      <w:jc w:val="both"/>
    </w:pPr>
    <w:rPr>
      <w:rFonts w:ascii="Times New Roman" w:hAnsi="Times New Roman"/>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55">
    <w:name w:val="Colorful Grid Accent 6"/>
    <w:basedOn w:val="19"/>
    <w:qFormat/>
    <w:locked/>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57">
    <w:name w:val="page number"/>
    <w:qFormat/>
    <w:locked/>
    <w:uiPriority w:val="0"/>
  </w:style>
  <w:style w:type="character" w:styleId="58">
    <w:name w:val="Emphasis"/>
    <w:basedOn w:val="56"/>
    <w:qFormat/>
    <w:uiPriority w:val="20"/>
    <w:rPr>
      <w:i/>
      <w:iCs/>
    </w:rPr>
  </w:style>
  <w:style w:type="character" w:styleId="59">
    <w:name w:val="Hyperlink"/>
    <w:unhideWhenUsed/>
    <w:qFormat/>
    <w:locked/>
    <w:uiPriority w:val="99"/>
    <w:rPr>
      <w:color w:val="0000FF"/>
      <w:u w:val="single"/>
    </w:rPr>
  </w:style>
  <w:style w:type="character" w:customStyle="1" w:styleId="60">
    <w:name w:val="标题 1 Char"/>
    <w:link w:val="2"/>
    <w:qFormat/>
    <w:uiPriority w:val="0"/>
    <w:rPr>
      <w:rFonts w:ascii="黑体" w:hAnsi="Times New Roman" w:eastAsia="黑体"/>
      <w:bCs/>
      <w:kern w:val="2"/>
      <w:sz w:val="30"/>
      <w:szCs w:val="44"/>
    </w:rPr>
  </w:style>
  <w:style w:type="character" w:customStyle="1" w:styleId="61">
    <w:name w:val="标题 2 Char"/>
    <w:link w:val="4"/>
    <w:qFormat/>
    <w:uiPriority w:val="0"/>
    <w:rPr>
      <w:rFonts w:ascii="黑体" w:hAnsi="Arial" w:eastAsia="黑体"/>
      <w:bCs/>
      <w:kern w:val="2"/>
      <w:sz w:val="28"/>
      <w:szCs w:val="32"/>
    </w:rPr>
  </w:style>
  <w:style w:type="character" w:customStyle="1" w:styleId="62">
    <w:name w:val="标题 3 Char"/>
    <w:link w:val="5"/>
    <w:qFormat/>
    <w:uiPriority w:val="0"/>
    <w:rPr>
      <w:rFonts w:ascii="黑体" w:hAnsi="Times New Roman" w:eastAsia="黑体"/>
      <w:bCs/>
      <w:kern w:val="2"/>
      <w:sz w:val="24"/>
      <w:szCs w:val="32"/>
    </w:rPr>
  </w:style>
  <w:style w:type="character" w:customStyle="1" w:styleId="63">
    <w:name w:val="标题 4 Char"/>
    <w:link w:val="6"/>
    <w:qFormat/>
    <w:uiPriority w:val="0"/>
    <w:rPr>
      <w:rFonts w:ascii="宋体" w:hAnsi="Arial"/>
      <w:bCs/>
      <w:kern w:val="2"/>
      <w:sz w:val="24"/>
      <w:szCs w:val="28"/>
    </w:rPr>
  </w:style>
  <w:style w:type="character" w:customStyle="1" w:styleId="64">
    <w:name w:val="标题 5 Char"/>
    <w:link w:val="7"/>
    <w:qFormat/>
    <w:uiPriority w:val="0"/>
    <w:rPr>
      <w:rFonts w:ascii="宋体" w:hAnsi="Times New Roman"/>
      <w:bCs/>
      <w:kern w:val="2"/>
      <w:sz w:val="24"/>
      <w:szCs w:val="28"/>
    </w:rPr>
  </w:style>
  <w:style w:type="paragraph" w:customStyle="1" w:styleId="65">
    <w:name w:val="参考文献标题"/>
    <w:basedOn w:val="18"/>
    <w:next w:val="66"/>
    <w:qFormat/>
    <w:locked/>
    <w:uiPriority w:val="0"/>
    <w:pPr>
      <w:keepNext/>
      <w:keepLines/>
      <w:pageBreakBefore/>
      <w:spacing w:before="100" w:beforeLines="100" w:after="0" w:line="300" w:lineRule="auto"/>
      <w:jc w:val="left"/>
    </w:pPr>
    <w:rPr>
      <w:rFonts w:ascii="黑体" w:eastAsia="黑体"/>
      <w:b w:val="0"/>
      <w:sz w:val="28"/>
    </w:rPr>
  </w:style>
  <w:style w:type="paragraph" w:customStyle="1" w:styleId="66">
    <w:name w:val="参考文献正文"/>
    <w:basedOn w:val="1"/>
    <w:qFormat/>
    <w:uiPriority w:val="0"/>
    <w:pPr>
      <w:numPr>
        <w:ilvl w:val="0"/>
        <w:numId w:val="2"/>
      </w:numPr>
      <w:spacing w:line="300" w:lineRule="auto"/>
      <w:jc w:val="left"/>
    </w:pPr>
    <w:rPr>
      <w:rFonts w:ascii="宋体"/>
      <w:kern w:val="0"/>
    </w:rPr>
  </w:style>
  <w:style w:type="paragraph" w:customStyle="1" w:styleId="67">
    <w:name w:val="附录标题"/>
    <w:basedOn w:val="18"/>
    <w:next w:val="68"/>
    <w:qFormat/>
    <w:locked/>
    <w:uiPriority w:val="0"/>
    <w:pPr>
      <w:keepNext/>
      <w:keepLines/>
      <w:pageBreakBefore/>
      <w:spacing w:before="100" w:beforeLines="100" w:after="0" w:line="300" w:lineRule="auto"/>
      <w:jc w:val="left"/>
    </w:pPr>
    <w:rPr>
      <w:rFonts w:ascii="黑体" w:eastAsia="黑体"/>
      <w:b w:val="0"/>
      <w:sz w:val="28"/>
    </w:rPr>
  </w:style>
  <w:style w:type="paragraph" w:customStyle="1" w:styleId="68">
    <w:name w:val="附录正文"/>
    <w:basedOn w:val="1"/>
    <w:qFormat/>
    <w:uiPriority w:val="0"/>
    <w:pPr>
      <w:widowControl/>
      <w:spacing w:line="300" w:lineRule="auto"/>
      <w:ind w:firstLine="200" w:firstLineChars="200"/>
    </w:pPr>
    <w:rPr>
      <w:rFonts w:ascii="宋体"/>
    </w:rPr>
  </w:style>
  <w:style w:type="paragraph" w:customStyle="1" w:styleId="69">
    <w:name w:val="结束语标题"/>
    <w:basedOn w:val="18"/>
    <w:next w:val="70"/>
    <w:qFormat/>
    <w:locked/>
    <w:uiPriority w:val="0"/>
    <w:pPr>
      <w:keepNext/>
      <w:pageBreakBefore/>
      <w:spacing w:before="100" w:beforeLines="100" w:after="50" w:afterLines="50" w:line="300" w:lineRule="auto"/>
      <w:jc w:val="left"/>
    </w:pPr>
    <w:rPr>
      <w:rFonts w:ascii="黑体" w:eastAsia="黑体"/>
      <w:b w:val="0"/>
      <w:kern w:val="0"/>
      <w:sz w:val="28"/>
    </w:rPr>
  </w:style>
  <w:style w:type="paragraph" w:customStyle="1" w:styleId="70">
    <w:name w:val="结束语正文"/>
    <w:basedOn w:val="3"/>
    <w:qFormat/>
    <w:uiPriority w:val="0"/>
  </w:style>
  <w:style w:type="paragraph" w:customStyle="1" w:styleId="71">
    <w:name w:val="目录标题"/>
    <w:basedOn w:val="18"/>
    <w:qFormat/>
    <w:locked/>
    <w:uiPriority w:val="0"/>
    <w:pPr>
      <w:keepNext/>
      <w:spacing w:before="100" w:beforeLines="100" w:after="150" w:afterLines="150" w:line="300" w:lineRule="auto"/>
      <w:outlineLvl w:val="9"/>
    </w:pPr>
    <w:rPr>
      <w:rFonts w:ascii="黑体" w:eastAsia="黑体"/>
    </w:rPr>
  </w:style>
  <w:style w:type="paragraph" w:customStyle="1" w:styleId="72">
    <w:name w:val="内封2基本信息"/>
    <w:basedOn w:val="1"/>
    <w:next w:val="3"/>
    <w:qFormat/>
    <w:locked/>
    <w:uiPriority w:val="0"/>
    <w:pPr>
      <w:snapToGrid w:val="0"/>
      <w:spacing w:line="360" w:lineRule="auto"/>
      <w:ind w:left="1100" w:leftChars="1100"/>
      <w:jc w:val="left"/>
    </w:pPr>
    <w:rPr>
      <w:sz w:val="24"/>
    </w:rPr>
  </w:style>
  <w:style w:type="character" w:customStyle="1" w:styleId="73">
    <w:name w:val="内封2基本信息文字"/>
    <w:qFormat/>
    <w:uiPriority w:val="0"/>
    <w:rPr>
      <w:rFonts w:ascii="宋体" w:eastAsia="宋体"/>
      <w:sz w:val="24"/>
      <w:u w:val="single"/>
    </w:rPr>
  </w:style>
  <w:style w:type="paragraph" w:customStyle="1" w:styleId="74">
    <w:name w:val="内封2署尾"/>
    <w:basedOn w:val="1"/>
    <w:next w:val="3"/>
    <w:qFormat/>
    <w:locked/>
    <w:uiPriority w:val="0"/>
    <w:pPr>
      <w:spacing w:line="360" w:lineRule="auto"/>
      <w:jc w:val="center"/>
    </w:pPr>
    <w:rPr>
      <w:rFonts w:ascii="宋体" w:hAnsi="宋体"/>
      <w:sz w:val="24"/>
    </w:rPr>
  </w:style>
  <w:style w:type="paragraph" w:customStyle="1" w:styleId="75">
    <w:name w:val="内封2抬头"/>
    <w:basedOn w:val="3"/>
    <w:qFormat/>
    <w:locked/>
    <w:uiPriority w:val="0"/>
    <w:pPr>
      <w:spacing w:line="240" w:lineRule="auto"/>
      <w:ind w:firstLine="0" w:firstLineChars="0"/>
      <w:jc w:val="center"/>
    </w:pPr>
    <w:rPr>
      <w:rFonts w:hAnsi="宋体"/>
      <w:b/>
      <w:sz w:val="36"/>
      <w:szCs w:val="36"/>
    </w:rPr>
  </w:style>
  <w:style w:type="paragraph" w:customStyle="1" w:styleId="76">
    <w:name w:val="内封2英文标题"/>
    <w:basedOn w:val="18"/>
    <w:next w:val="3"/>
    <w:qFormat/>
    <w:locked/>
    <w:uiPriority w:val="0"/>
    <w:pPr>
      <w:spacing w:before="0" w:after="0" w:line="400" w:lineRule="exact"/>
      <w:outlineLvl w:val="9"/>
    </w:pPr>
    <w:rPr>
      <w:rFonts w:ascii="Times New Roman" w:hAnsi="Times New Roman"/>
    </w:rPr>
  </w:style>
  <w:style w:type="paragraph" w:customStyle="1" w:styleId="77">
    <w:name w:val="内封2英文副标题"/>
    <w:basedOn w:val="1"/>
    <w:next w:val="3"/>
    <w:qFormat/>
    <w:locked/>
    <w:uiPriority w:val="0"/>
    <w:pPr>
      <w:ind w:right="300" w:rightChars="300"/>
      <w:jc w:val="right"/>
    </w:pPr>
    <w:rPr>
      <w:b/>
      <w:sz w:val="30"/>
    </w:rPr>
  </w:style>
  <w:style w:type="paragraph" w:customStyle="1" w:styleId="78">
    <w:name w:val="内封2中文标题"/>
    <w:basedOn w:val="18"/>
    <w:next w:val="3"/>
    <w:qFormat/>
    <w:locked/>
    <w:uiPriority w:val="0"/>
    <w:pPr>
      <w:spacing w:before="0" w:after="0"/>
      <w:outlineLvl w:val="9"/>
    </w:pPr>
    <w:rPr>
      <w:rFonts w:ascii="黑体" w:hAnsi="宋体" w:eastAsia="黑体"/>
      <w:sz w:val="44"/>
      <w:szCs w:val="44"/>
    </w:rPr>
  </w:style>
  <w:style w:type="paragraph" w:customStyle="1" w:styleId="79">
    <w:name w:val="内封抬头"/>
    <w:basedOn w:val="1"/>
    <w:qFormat/>
    <w:locked/>
    <w:uiPriority w:val="0"/>
    <w:pPr>
      <w:spacing w:line="400" w:lineRule="exact"/>
      <w:jc w:val="center"/>
    </w:pPr>
    <w:rPr>
      <w:sz w:val="28"/>
      <w:szCs w:val="28"/>
    </w:rPr>
  </w:style>
  <w:style w:type="paragraph" w:customStyle="1" w:styleId="80">
    <w:name w:val="内封统计"/>
    <w:basedOn w:val="1"/>
    <w:next w:val="3"/>
    <w:qFormat/>
    <w:locked/>
    <w:uiPriority w:val="0"/>
    <w:pPr>
      <w:spacing w:line="400" w:lineRule="exact"/>
      <w:ind w:left="1260" w:leftChars="600"/>
      <w:jc w:val="left"/>
    </w:pPr>
    <w:rPr>
      <w:szCs w:val="21"/>
    </w:rPr>
  </w:style>
  <w:style w:type="paragraph" w:customStyle="1" w:styleId="81">
    <w:name w:val="内封英文标题"/>
    <w:basedOn w:val="11"/>
    <w:qFormat/>
    <w:locked/>
    <w:uiPriority w:val="0"/>
    <w:pPr>
      <w:spacing w:after="0" w:line="400" w:lineRule="exact"/>
      <w:jc w:val="center"/>
    </w:pPr>
    <w:rPr>
      <w:rFonts w:eastAsia="黑体"/>
      <w:bCs/>
      <w:sz w:val="32"/>
      <w:szCs w:val="32"/>
    </w:rPr>
  </w:style>
  <w:style w:type="paragraph" w:customStyle="1" w:styleId="82">
    <w:name w:val="内封中文标题"/>
    <w:basedOn w:val="1"/>
    <w:qFormat/>
    <w:locked/>
    <w:uiPriority w:val="0"/>
    <w:pPr>
      <w:spacing w:line="400" w:lineRule="exact"/>
      <w:jc w:val="center"/>
    </w:pPr>
    <w:rPr>
      <w:rFonts w:ascii="黑体" w:eastAsia="黑体"/>
      <w:bCs/>
      <w:sz w:val="44"/>
      <w:szCs w:val="44"/>
    </w:rPr>
  </w:style>
  <w:style w:type="paragraph" w:customStyle="1" w:styleId="83">
    <w:name w:val="外封基本信息"/>
    <w:basedOn w:val="1"/>
    <w:next w:val="3"/>
    <w:qFormat/>
    <w:locked/>
    <w:uiPriority w:val="0"/>
    <w:pPr>
      <w:spacing w:line="360" w:lineRule="auto"/>
      <w:ind w:left="1120" w:leftChars="1120"/>
      <w:jc w:val="left"/>
    </w:pPr>
    <w:rPr>
      <w:rFonts w:ascii="黑体" w:eastAsia="黑体"/>
      <w:sz w:val="28"/>
      <w:szCs w:val="28"/>
    </w:rPr>
  </w:style>
  <w:style w:type="character" w:customStyle="1" w:styleId="84">
    <w:name w:val="外封基本信息文字"/>
    <w:qFormat/>
    <w:locked/>
    <w:uiPriority w:val="0"/>
    <w:rPr>
      <w:rFonts w:ascii="黑体" w:eastAsia="黑体"/>
      <w:sz w:val="28"/>
      <w:szCs w:val="28"/>
      <w:u w:val="thick"/>
    </w:rPr>
  </w:style>
  <w:style w:type="paragraph" w:customStyle="1" w:styleId="85">
    <w:name w:val="外封日期"/>
    <w:basedOn w:val="1"/>
    <w:qFormat/>
    <w:locked/>
    <w:uiPriority w:val="0"/>
    <w:pPr>
      <w:spacing w:line="360" w:lineRule="auto"/>
      <w:jc w:val="center"/>
    </w:pPr>
    <w:rPr>
      <w:rFonts w:ascii="黑体" w:hAnsi="宋体" w:eastAsia="黑体"/>
      <w:sz w:val="28"/>
    </w:rPr>
  </w:style>
  <w:style w:type="character" w:customStyle="1" w:styleId="86">
    <w:name w:val="外封日期文字"/>
    <w:qFormat/>
    <w:locked/>
    <w:uiPriority w:val="0"/>
    <w:rPr>
      <w:rFonts w:ascii="黑体" w:eastAsia="黑体"/>
      <w:sz w:val="28"/>
      <w:u w:val="thick"/>
    </w:rPr>
  </w:style>
  <w:style w:type="paragraph" w:customStyle="1" w:styleId="87">
    <w:name w:val="外封抬头"/>
    <w:basedOn w:val="1"/>
    <w:next w:val="3"/>
    <w:qFormat/>
    <w:locked/>
    <w:uiPriority w:val="0"/>
    <w:pPr>
      <w:spacing w:before="240" w:beforeLines="100" w:after="240" w:afterLines="100"/>
      <w:jc w:val="center"/>
    </w:pPr>
    <w:rPr>
      <w:rFonts w:eastAsia="黑体"/>
      <w:sz w:val="44"/>
      <w:szCs w:val="44"/>
    </w:rPr>
  </w:style>
  <w:style w:type="character" w:customStyle="1" w:styleId="88">
    <w:name w:val="页脚 Char"/>
    <w:link w:val="14"/>
    <w:qFormat/>
    <w:uiPriority w:val="0"/>
    <w:rPr>
      <w:rFonts w:ascii="Times New Roman" w:hAnsi="Times New Roman"/>
      <w:kern w:val="2"/>
      <w:sz w:val="18"/>
      <w:szCs w:val="18"/>
    </w:rPr>
  </w:style>
  <w:style w:type="character" w:customStyle="1" w:styleId="89">
    <w:name w:val="页眉 Char"/>
    <w:link w:val="15"/>
    <w:qFormat/>
    <w:uiPriority w:val="0"/>
    <w:rPr>
      <w:rFonts w:ascii="Times New Roman" w:hAnsi="Times New Roman"/>
      <w:kern w:val="2"/>
      <w:sz w:val="18"/>
      <w:szCs w:val="18"/>
    </w:rPr>
  </w:style>
  <w:style w:type="paragraph" w:customStyle="1" w:styleId="90">
    <w:name w:val="摘要英文标题"/>
    <w:basedOn w:val="18"/>
    <w:next w:val="1"/>
    <w:qFormat/>
    <w:locked/>
    <w:uiPriority w:val="0"/>
    <w:pPr>
      <w:keepNext/>
      <w:spacing w:before="0" w:after="0" w:line="300" w:lineRule="auto"/>
      <w:outlineLvl w:val="9"/>
    </w:pPr>
    <w:rPr>
      <w:rFonts w:ascii="Times New Roman" w:hAnsi="Times New Roman" w:eastAsia="Times New Roman"/>
    </w:rPr>
  </w:style>
  <w:style w:type="paragraph" w:customStyle="1" w:styleId="91">
    <w:name w:val="摘要英文关键词"/>
    <w:basedOn w:val="1"/>
    <w:next w:val="3"/>
    <w:qFormat/>
    <w:locked/>
    <w:uiPriority w:val="0"/>
    <w:pPr>
      <w:numPr>
        <w:ilvl w:val="0"/>
        <w:numId w:val="3"/>
      </w:numPr>
      <w:spacing w:line="300" w:lineRule="auto"/>
      <w:jc w:val="left"/>
    </w:pPr>
    <w:rPr>
      <w:bCs/>
      <w:sz w:val="24"/>
    </w:rPr>
  </w:style>
  <w:style w:type="paragraph" w:customStyle="1" w:styleId="92">
    <w:name w:val="摘要英文正文"/>
    <w:basedOn w:val="1"/>
    <w:next w:val="93"/>
    <w:qFormat/>
    <w:locked/>
    <w:uiPriority w:val="0"/>
    <w:pPr>
      <w:numPr>
        <w:ilvl w:val="0"/>
        <w:numId w:val="4"/>
      </w:numPr>
      <w:spacing w:line="300" w:lineRule="auto"/>
    </w:pPr>
    <w:rPr>
      <w:sz w:val="24"/>
    </w:rPr>
  </w:style>
  <w:style w:type="paragraph" w:customStyle="1" w:styleId="93">
    <w:name w:val="摘要英文正文2"/>
    <w:basedOn w:val="92"/>
    <w:qFormat/>
    <w:uiPriority w:val="0"/>
    <w:pPr>
      <w:numPr>
        <w:ilvl w:val="0"/>
        <w:numId w:val="0"/>
      </w:numPr>
      <w:ind w:firstLine="200" w:firstLineChars="200"/>
    </w:pPr>
  </w:style>
  <w:style w:type="paragraph" w:customStyle="1" w:styleId="94">
    <w:name w:val="摘要英文作者"/>
    <w:basedOn w:val="95"/>
    <w:next w:val="92"/>
    <w:qFormat/>
    <w:locked/>
    <w:uiPriority w:val="0"/>
    <w:pPr>
      <w:spacing w:before="0" w:beforeLines="0" w:line="300" w:lineRule="auto"/>
    </w:pPr>
  </w:style>
  <w:style w:type="paragraph" w:customStyle="1" w:styleId="95">
    <w:name w:val="摘要中文作者"/>
    <w:basedOn w:val="1"/>
    <w:next w:val="96"/>
    <w:qFormat/>
    <w:locked/>
    <w:uiPriority w:val="0"/>
    <w:pPr>
      <w:keepNext/>
      <w:spacing w:before="50" w:beforeLines="50" w:after="50" w:afterLines="50" w:line="360" w:lineRule="auto"/>
      <w:jc w:val="center"/>
    </w:pPr>
    <w:rPr>
      <w:sz w:val="28"/>
    </w:rPr>
  </w:style>
  <w:style w:type="paragraph" w:customStyle="1" w:styleId="96">
    <w:name w:val="摘要中文正文"/>
    <w:basedOn w:val="1"/>
    <w:next w:val="3"/>
    <w:qFormat/>
    <w:locked/>
    <w:uiPriority w:val="0"/>
    <w:pPr>
      <w:widowControl/>
      <w:numPr>
        <w:ilvl w:val="0"/>
        <w:numId w:val="5"/>
      </w:numPr>
      <w:spacing w:line="300" w:lineRule="auto"/>
    </w:pPr>
    <w:rPr>
      <w:rFonts w:ascii="宋体"/>
      <w:sz w:val="24"/>
    </w:rPr>
  </w:style>
  <w:style w:type="paragraph" w:customStyle="1" w:styleId="97">
    <w:name w:val="摘要中文标题"/>
    <w:basedOn w:val="18"/>
    <w:next w:val="1"/>
    <w:qFormat/>
    <w:locked/>
    <w:uiPriority w:val="0"/>
    <w:pPr>
      <w:spacing w:before="100" w:beforeLines="100" w:after="0" w:line="300" w:lineRule="auto"/>
      <w:outlineLvl w:val="9"/>
    </w:pPr>
    <w:rPr>
      <w:rFonts w:eastAsia="黑体"/>
      <w:b w:val="0"/>
    </w:rPr>
  </w:style>
  <w:style w:type="paragraph" w:customStyle="1" w:styleId="98">
    <w:name w:val="摘要中文关键词"/>
    <w:basedOn w:val="1"/>
    <w:next w:val="90"/>
    <w:qFormat/>
    <w:locked/>
    <w:uiPriority w:val="0"/>
    <w:pPr>
      <w:widowControl/>
      <w:numPr>
        <w:ilvl w:val="0"/>
        <w:numId w:val="6"/>
      </w:numPr>
      <w:spacing w:line="300" w:lineRule="auto"/>
      <w:jc w:val="left"/>
    </w:pPr>
    <w:rPr>
      <w:sz w:val="24"/>
    </w:rPr>
  </w:style>
  <w:style w:type="paragraph" w:customStyle="1" w:styleId="99">
    <w:name w:val="致谢标题"/>
    <w:basedOn w:val="67"/>
    <w:next w:val="100"/>
    <w:qFormat/>
    <w:locked/>
    <w:uiPriority w:val="0"/>
  </w:style>
  <w:style w:type="paragraph" w:customStyle="1" w:styleId="100">
    <w:name w:val="致谢正文"/>
    <w:basedOn w:val="68"/>
    <w:qFormat/>
    <w:uiPriority w:val="0"/>
  </w:style>
  <w:style w:type="paragraph" w:customStyle="1" w:styleId="101">
    <w:name w:val="内封2中文副标题"/>
    <w:basedOn w:val="102"/>
    <w:qFormat/>
    <w:locked/>
    <w:uiPriority w:val="0"/>
    <w:pPr>
      <w:ind w:right="630"/>
    </w:pPr>
    <w:rPr>
      <w:rFonts w:cs="宋体"/>
      <w:bCs/>
      <w:szCs w:val="20"/>
    </w:rPr>
  </w:style>
  <w:style w:type="paragraph" w:customStyle="1" w:styleId="102">
    <w:name w:val="内封2副标题"/>
    <w:basedOn w:val="1"/>
    <w:next w:val="3"/>
    <w:qFormat/>
    <w:locked/>
    <w:uiPriority w:val="0"/>
    <w:pPr>
      <w:ind w:right="300" w:rightChars="300"/>
      <w:jc w:val="right"/>
    </w:pPr>
    <w:rPr>
      <w:rFonts w:eastAsia="楷体_GB2312"/>
      <w:b/>
      <w:sz w:val="30"/>
    </w:rPr>
  </w:style>
  <w:style w:type="paragraph" w:customStyle="1" w:styleId="103">
    <w:name w:val="摘要中文副标题"/>
    <w:basedOn w:val="1"/>
    <w:next w:val="95"/>
    <w:qFormat/>
    <w:locked/>
    <w:uiPriority w:val="0"/>
    <w:pPr>
      <w:ind w:right="630" w:rightChars="300"/>
      <w:jc w:val="right"/>
    </w:pPr>
    <w:rPr>
      <w:rFonts w:eastAsia="黑体"/>
      <w:sz w:val="28"/>
      <w:szCs w:val="32"/>
    </w:rPr>
  </w:style>
  <w:style w:type="paragraph" w:customStyle="1" w:styleId="104">
    <w:name w:val="摘要英文副标题"/>
    <w:basedOn w:val="1"/>
    <w:next w:val="94"/>
    <w:qFormat/>
    <w:locked/>
    <w:uiPriority w:val="0"/>
    <w:pPr>
      <w:spacing w:line="300" w:lineRule="auto"/>
      <w:ind w:right="630" w:rightChars="300"/>
      <w:jc w:val="right"/>
    </w:pPr>
    <w:rPr>
      <w:b/>
      <w:sz w:val="28"/>
      <w:szCs w:val="32"/>
    </w:rPr>
  </w:style>
  <w:style w:type="character" w:customStyle="1" w:styleId="105">
    <w:name w:val="标题 Char"/>
    <w:link w:val="18"/>
    <w:qFormat/>
    <w:uiPriority w:val="99"/>
    <w:rPr>
      <w:rFonts w:ascii="Arial" w:hAnsi="Arial" w:cs="Arial"/>
      <w:b/>
      <w:bCs/>
      <w:kern w:val="2"/>
      <w:sz w:val="32"/>
      <w:szCs w:val="32"/>
    </w:rPr>
  </w:style>
  <w:style w:type="character" w:customStyle="1" w:styleId="106">
    <w:name w:val="正文文本 Char"/>
    <w:link w:val="11"/>
    <w:qFormat/>
    <w:uiPriority w:val="0"/>
    <w:rPr>
      <w:rFonts w:ascii="Times New Roman" w:hAnsi="Times New Roman"/>
      <w:kern w:val="2"/>
      <w:sz w:val="21"/>
      <w:szCs w:val="24"/>
    </w:rPr>
  </w:style>
  <w:style w:type="paragraph" w:customStyle="1" w:styleId="107">
    <w:name w:val="表格标题"/>
    <w:basedOn w:val="1"/>
    <w:qFormat/>
    <w:uiPriority w:val="0"/>
    <w:pPr>
      <w:jc w:val="center"/>
    </w:pPr>
    <w:rPr>
      <w:rFonts w:ascii="宋体"/>
      <w:b/>
    </w:rPr>
  </w:style>
  <w:style w:type="paragraph" w:customStyle="1" w:styleId="108">
    <w:name w:val="表格正文"/>
    <w:basedOn w:val="1"/>
    <w:qFormat/>
    <w:uiPriority w:val="0"/>
    <w:pPr>
      <w:jc w:val="left"/>
    </w:pPr>
    <w:rPr>
      <w:rFonts w:ascii="宋体"/>
    </w:rPr>
  </w:style>
  <w:style w:type="paragraph" w:customStyle="1" w:styleId="109">
    <w:name w:val="程序"/>
    <w:basedOn w:val="1"/>
    <w:qFormat/>
    <w:uiPriority w:val="0"/>
    <w:pPr>
      <w:pBdr>
        <w:top w:val="single" w:color="auto" w:sz="4" w:space="1"/>
        <w:left w:val="single" w:color="auto" w:sz="4" w:space="4"/>
        <w:bottom w:val="single" w:color="auto" w:sz="4" w:space="1"/>
        <w:right w:val="single" w:color="auto" w:sz="4" w:space="4"/>
      </w:pBdr>
      <w:ind w:left="200" w:leftChars="200" w:right="200" w:rightChars="200"/>
      <w:jc w:val="left"/>
    </w:pPr>
    <w:rPr>
      <w:rFonts w:ascii="宋体"/>
      <w:sz w:val="18"/>
    </w:rPr>
  </w:style>
  <w:style w:type="paragraph" w:customStyle="1" w:styleId="110">
    <w:name w:val="论文正文警告"/>
    <w:basedOn w:val="70"/>
    <w:next w:val="3"/>
    <w:qFormat/>
    <w:locked/>
    <w:uiPriority w:val="0"/>
    <w:rPr>
      <w:b/>
      <w:color w:val="FF0000"/>
    </w:rPr>
  </w:style>
  <w:style w:type="character" w:customStyle="1" w:styleId="111">
    <w:name w:val="论文正文文字"/>
    <w:qFormat/>
    <w:locked/>
    <w:uiPriority w:val="99"/>
    <w:rPr>
      <w:rFonts w:eastAsia="宋体"/>
      <w:sz w:val="24"/>
    </w:rPr>
  </w:style>
  <w:style w:type="character" w:customStyle="1" w:styleId="112">
    <w:name w:val="上标"/>
    <w:qFormat/>
    <w:uiPriority w:val="0"/>
    <w:rPr>
      <w:vertAlign w:val="superscript"/>
    </w:rPr>
  </w:style>
  <w:style w:type="paragraph" w:customStyle="1" w:styleId="113">
    <w:name w:val="图片"/>
    <w:basedOn w:val="8"/>
    <w:qFormat/>
    <w:uiPriority w:val="0"/>
    <w:pPr>
      <w:keepNext/>
      <w:spacing w:line="300" w:lineRule="auto"/>
      <w:jc w:val="center"/>
    </w:pPr>
    <w:rPr>
      <w:rFonts w:ascii="宋体"/>
    </w:rPr>
  </w:style>
  <w:style w:type="character" w:customStyle="1" w:styleId="114">
    <w:name w:val="下标"/>
    <w:qFormat/>
    <w:uiPriority w:val="0"/>
    <w:rPr>
      <w:vertAlign w:val="subscript"/>
    </w:rPr>
  </w:style>
  <w:style w:type="character" w:customStyle="1" w:styleId="115">
    <w:name w:val="批注框文本 Char"/>
    <w:link w:val="13"/>
    <w:semiHidden/>
    <w:qFormat/>
    <w:uiPriority w:val="0"/>
    <w:rPr>
      <w:rFonts w:ascii="Times New Roman" w:hAnsi="Times New Roman"/>
      <w:kern w:val="2"/>
      <w:sz w:val="18"/>
      <w:szCs w:val="18"/>
    </w:rPr>
  </w:style>
  <w:style w:type="character" w:customStyle="1" w:styleId="116">
    <w:name w:val="文档结构图 Char"/>
    <w:link w:val="10"/>
    <w:semiHidden/>
    <w:qFormat/>
    <w:uiPriority w:val="0"/>
    <w:rPr>
      <w:rFonts w:ascii="Times New Roman" w:hAnsi="Times New Roman"/>
      <w:kern w:val="2"/>
      <w:sz w:val="21"/>
      <w:szCs w:val="24"/>
      <w:shd w:val="clear" w:color="auto" w:fill="000080"/>
    </w:rPr>
  </w:style>
  <w:style w:type="table" w:customStyle="1" w:styleId="117">
    <w:name w:val="论文表格"/>
    <w:basedOn w:val="19"/>
    <w:qFormat/>
    <w:uiPriority w:val="99"/>
    <w:pPr>
      <w:widowControl w:val="0"/>
      <w:jc w:val="center"/>
    </w:pPr>
    <w:rPr>
      <w:sz w:val="21"/>
    </w:rPr>
    <w:tblPr>
      <w:jc w:val="center"/>
      <w:tblBorders>
        <w:top w:val="single" w:color="auto" w:sz="4" w:space="0"/>
        <w:bottom w:val="single" w:color="auto" w:sz="4" w:space="0"/>
        <w:insideH w:val="single" w:color="auto" w:sz="4" w:space="0"/>
        <w:insideV w:val="single" w:color="auto" w:sz="4" w:space="0"/>
      </w:tblBorders>
    </w:tblPr>
    <w:trPr>
      <w:tblHeader/>
      <w:jc w:val="center"/>
    </w:trPr>
  </w:style>
  <w:style w:type="paragraph" w:customStyle="1" w:styleId="118">
    <w:name w:val="TOC 标题1"/>
    <w:basedOn w:val="2"/>
    <w:next w:val="1"/>
    <w:unhideWhenUsed/>
    <w:qFormat/>
    <w:uiPriority w:val="39"/>
    <w:pPr>
      <w:numPr>
        <w:numId w:val="0"/>
      </w:numPr>
      <w:spacing w:beforeLines="0" w:after="0" w:afterLines="0" w:line="259" w:lineRule="auto"/>
      <w:outlineLvl w:val="9"/>
    </w:pPr>
    <w:rPr>
      <w:rFonts w:asciiTheme="majorHAnsi" w:hAnsiTheme="majorHAnsi" w:eastAsiaTheme="majorEastAsia" w:cstheme="majorBidi"/>
      <w:bCs w:val="0"/>
      <w:color w:val="376092" w:themeColor="accent1" w:themeShade="BF"/>
      <w:kern w:val="0"/>
      <w:sz w:val="32"/>
      <w:szCs w:val="32"/>
    </w:rPr>
  </w:style>
  <w:style w:type="character" w:customStyle="1" w:styleId="119">
    <w:name w:val="Unresolved Mention"/>
    <w:basedOn w:val="56"/>
    <w:semiHidden/>
    <w:unhideWhenUsed/>
    <w:qFormat/>
    <w:uiPriority w:val="99"/>
    <w:rPr>
      <w:color w:val="605E5C"/>
      <w:shd w:val="clear" w:color="auto" w:fill="E1DFDD"/>
    </w:rPr>
  </w:style>
  <w:style w:type="paragraph" w:customStyle="1" w:styleId="120">
    <w:name w:val="a_图片表格居中5号"/>
    <w:next w:val="3"/>
    <w:link w:val="121"/>
    <w:qFormat/>
    <w:uiPriority w:val="0"/>
    <w:pPr>
      <w:spacing w:before="100" w:beforeAutospacing="1" w:after="100" w:afterAutospacing="1"/>
      <w:jc w:val="center"/>
    </w:pPr>
    <w:rPr>
      <w:rFonts w:ascii="宋体" w:hAnsi="Times New Roman" w:eastAsia="宋体" w:cs="Times New Roman"/>
      <w:sz w:val="21"/>
      <w:szCs w:val="24"/>
      <w:lang w:val="en-US" w:eastAsia="zh-CN" w:bidi="ar-SA"/>
    </w:rPr>
  </w:style>
  <w:style w:type="character" w:customStyle="1" w:styleId="121">
    <w:name w:val="a_图片表格居中5号 字符"/>
    <w:basedOn w:val="56"/>
    <w:link w:val="120"/>
    <w:qFormat/>
    <w:uiPriority w:val="0"/>
    <w:rPr>
      <w:rFonts w:ascii="宋体" w:hAnsi="Times New Roman"/>
      <w:sz w:val="21"/>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81223ZX\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7EB0D-378F-4071-9D7C-652280D38E92}">
  <ds:schemaRefs/>
</ds:datastoreItem>
</file>

<file path=docProps/app.xml><?xml version="1.0" encoding="utf-8"?>
<Properties xmlns="http://schemas.openxmlformats.org/officeDocument/2006/extended-properties" xmlns:vt="http://schemas.openxmlformats.org/officeDocument/2006/docPropsVTypes">
  <Template>NITSS-TEMP.dotm</Template>
  <Company>Microsoft</Company>
  <Pages>37</Pages>
  <Words>15859</Words>
  <Characters>23526</Characters>
  <Lines>232</Lines>
  <Paragraphs>65</Paragraphs>
  <TotalTime>43</TotalTime>
  <ScaleCrop>false</ScaleCrop>
  <LinksUpToDate>false</LinksUpToDate>
  <CharactersWithSpaces>25349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2025-04-16T14:49:00Z</dcterms:created>
  <dc:creator>Administrator</dc:creator>
  <cp:lastModifiedBy>狗勾</cp:lastModifiedBy>
  <dcterms:modified xsi:type="dcterms:W3CDTF">2025-04-21T08:24:41Z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6E711FAB4A5644CD97CA1790943F6AEE_12</vt:lpwstr>
  </property>
</Properties>
</file>